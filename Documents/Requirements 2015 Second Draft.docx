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6D8" w:rsidRPr="007D7368" w:rsidRDefault="003C46D8" w:rsidP="00762FEA">
      <w:pPr>
        <w:ind w:left="0" w:firstLine="0"/>
        <w:contextualSpacing/>
        <w:rPr>
          <w:rFonts w:ascii="Times New Roman" w:hAnsi="Times New Roman" w:cs="Times New Roman"/>
        </w:rPr>
      </w:pPr>
    </w:p>
    <w:p w:rsidR="003C46D8" w:rsidRPr="007D7368" w:rsidRDefault="006351EE" w:rsidP="00762FEA">
      <w:pPr>
        <w:ind w:left="504"/>
        <w:contextualSpacing/>
        <w:rPr>
          <w:rFonts w:ascii="Times New Roman" w:hAnsi="Times New Roman" w:cs="Times New Roman"/>
        </w:rPr>
      </w:pPr>
      <w:r w:rsidRPr="007D7368">
        <w:rPr>
          <w:rFonts w:ascii="Times New Roman" w:hAnsi="Times New Roman" w:cs="Times New Roman"/>
          <w:noProof/>
        </w:rPr>
        <w:drawing>
          <wp:inline distT="0" distB="0" distL="0" distR="0">
            <wp:extent cx="3096290" cy="3096290"/>
            <wp:effectExtent l="19050" t="0" r="8860" b="0"/>
            <wp:docPr id="5" name="Picture 1" descr="C:\Users\Anne\Desktop\teAm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e\Desktop\teAmLogo.png"/>
                    <pic:cNvPicPr>
                      <a:picLocks noChangeAspect="1" noChangeArrowheads="1"/>
                    </pic:cNvPicPr>
                  </pic:nvPicPr>
                  <pic:blipFill>
                    <a:blip r:embed="rId8" cstate="print"/>
                    <a:srcRect/>
                    <a:stretch>
                      <a:fillRect/>
                    </a:stretch>
                  </pic:blipFill>
                  <pic:spPr bwMode="auto">
                    <a:xfrm>
                      <a:off x="0" y="0"/>
                      <a:ext cx="3098384" cy="3098384"/>
                    </a:xfrm>
                    <a:prstGeom prst="rect">
                      <a:avLst/>
                    </a:prstGeom>
                    <a:noFill/>
                    <a:ln w="9525">
                      <a:noFill/>
                      <a:miter lim="800000"/>
                      <a:headEnd/>
                      <a:tailEnd/>
                    </a:ln>
                  </pic:spPr>
                </pic:pic>
              </a:graphicData>
            </a:graphic>
          </wp:inline>
        </w:drawing>
      </w:r>
    </w:p>
    <w:p w:rsidR="00222D6B" w:rsidRPr="007D7368" w:rsidRDefault="00222D6B" w:rsidP="00222D6B">
      <w:pPr>
        <w:ind w:left="0" w:firstLine="0"/>
        <w:contextualSpacing/>
        <w:rPr>
          <w:rFonts w:ascii="Times New Roman" w:hAnsi="Times New Roman" w:cs="Times New Roman"/>
          <w:b/>
          <w:sz w:val="44"/>
          <w:szCs w:val="44"/>
        </w:rPr>
      </w:pPr>
      <w:r w:rsidRPr="007D7368">
        <w:rPr>
          <w:rFonts w:ascii="Times New Roman" w:hAnsi="Times New Roman" w:cs="Times New Roman"/>
          <w:b/>
          <w:sz w:val="44"/>
          <w:szCs w:val="44"/>
        </w:rPr>
        <w:t>The A Team</w:t>
      </w:r>
    </w:p>
    <w:p w:rsidR="00222D6B" w:rsidRPr="007D7368" w:rsidRDefault="00222D6B" w:rsidP="00762FEA">
      <w:pPr>
        <w:ind w:left="504"/>
        <w:contextualSpacing/>
        <w:rPr>
          <w:rFonts w:ascii="Times New Roman" w:hAnsi="Times New Roman" w:cs="Times New Roman"/>
        </w:rPr>
      </w:pPr>
    </w:p>
    <w:p w:rsidR="003C46D8" w:rsidRPr="007D7368" w:rsidRDefault="003C46D8" w:rsidP="003C46D8">
      <w:pPr>
        <w:ind w:left="504"/>
        <w:contextualSpacing/>
        <w:rPr>
          <w:rFonts w:ascii="Times New Roman" w:hAnsi="Times New Roman" w:cs="Times New Roman"/>
          <w:b/>
          <w:sz w:val="56"/>
          <w:szCs w:val="56"/>
        </w:rPr>
      </w:pPr>
      <w:r w:rsidRPr="007D7368">
        <w:rPr>
          <w:rFonts w:ascii="Times New Roman" w:hAnsi="Times New Roman" w:cs="Times New Roman"/>
          <w:b/>
          <w:sz w:val="56"/>
          <w:szCs w:val="56"/>
        </w:rPr>
        <w:t xml:space="preserve">Image Processing Tool for </w:t>
      </w:r>
    </w:p>
    <w:p w:rsidR="003C46D8" w:rsidRPr="007D7368" w:rsidRDefault="003C46D8" w:rsidP="003C46D8">
      <w:pPr>
        <w:ind w:left="504"/>
        <w:contextualSpacing/>
        <w:rPr>
          <w:rFonts w:ascii="Times New Roman" w:hAnsi="Times New Roman" w:cs="Times New Roman"/>
          <w:b/>
          <w:sz w:val="56"/>
          <w:szCs w:val="56"/>
        </w:rPr>
      </w:pPr>
      <w:proofErr w:type="spellStart"/>
      <w:r w:rsidRPr="007D7368">
        <w:rPr>
          <w:rFonts w:ascii="Times New Roman" w:hAnsi="Times New Roman" w:cs="Times New Roman"/>
          <w:b/>
          <w:sz w:val="56"/>
          <w:szCs w:val="56"/>
        </w:rPr>
        <w:t>Leidenfrost</w:t>
      </w:r>
      <w:proofErr w:type="spellEnd"/>
      <w:r w:rsidRPr="007D7368">
        <w:rPr>
          <w:rFonts w:ascii="Times New Roman" w:hAnsi="Times New Roman" w:cs="Times New Roman"/>
          <w:b/>
          <w:sz w:val="56"/>
          <w:szCs w:val="56"/>
        </w:rPr>
        <w:t>-Ratchet Systems</w:t>
      </w:r>
    </w:p>
    <w:p w:rsidR="003C46D8" w:rsidRPr="007D7368" w:rsidRDefault="003C46D8" w:rsidP="003C46D8">
      <w:pPr>
        <w:ind w:left="504"/>
        <w:contextualSpacing/>
        <w:rPr>
          <w:rFonts w:ascii="Times New Roman" w:hAnsi="Times New Roman" w:cs="Times New Roman"/>
          <w:b/>
          <w:sz w:val="32"/>
          <w:szCs w:val="32"/>
        </w:rPr>
      </w:pPr>
    </w:p>
    <w:p w:rsidR="003C46D8" w:rsidRPr="007D7368" w:rsidRDefault="003C46D8" w:rsidP="003C46D8">
      <w:pPr>
        <w:ind w:left="504"/>
        <w:contextualSpacing/>
        <w:rPr>
          <w:rFonts w:ascii="Times New Roman" w:hAnsi="Times New Roman" w:cs="Times New Roman"/>
          <w:b/>
          <w:sz w:val="32"/>
          <w:szCs w:val="32"/>
        </w:rPr>
      </w:pPr>
      <w:r w:rsidRPr="007D7368">
        <w:rPr>
          <w:rFonts w:ascii="Times New Roman" w:hAnsi="Times New Roman" w:cs="Times New Roman"/>
          <w:b/>
          <w:sz w:val="32"/>
          <w:szCs w:val="32"/>
        </w:rPr>
        <w:t>Requirements Specification</w:t>
      </w:r>
      <w:r w:rsidR="00FC0565" w:rsidRPr="007D7368">
        <w:rPr>
          <w:rFonts w:ascii="Times New Roman" w:hAnsi="Times New Roman" w:cs="Times New Roman"/>
          <w:b/>
          <w:sz w:val="32"/>
          <w:szCs w:val="32"/>
        </w:rPr>
        <w:t xml:space="preserve"> </w:t>
      </w:r>
      <w:r w:rsidRPr="007D7368">
        <w:rPr>
          <w:rFonts w:ascii="Times New Roman" w:hAnsi="Times New Roman" w:cs="Times New Roman"/>
          <w:b/>
          <w:sz w:val="32"/>
          <w:szCs w:val="32"/>
        </w:rPr>
        <w:t>for Version 2.0 (</w:t>
      </w:r>
      <w:r w:rsidR="0017213E" w:rsidRPr="007D7368">
        <w:rPr>
          <w:rFonts w:ascii="Times New Roman" w:hAnsi="Times New Roman" w:cs="Times New Roman"/>
          <w:b/>
          <w:sz w:val="32"/>
          <w:szCs w:val="32"/>
        </w:rPr>
        <w:t>Second</w:t>
      </w:r>
      <w:r w:rsidRPr="007D7368">
        <w:rPr>
          <w:rFonts w:ascii="Times New Roman" w:hAnsi="Times New Roman" w:cs="Times New Roman"/>
          <w:b/>
          <w:sz w:val="32"/>
          <w:szCs w:val="32"/>
        </w:rPr>
        <w:t xml:space="preserve"> Draft) </w:t>
      </w:r>
    </w:p>
    <w:p w:rsidR="003C46D8" w:rsidRPr="007D7368" w:rsidRDefault="00222D6B"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February 16</w:t>
      </w:r>
      <w:r w:rsidR="003C46D8" w:rsidRPr="007D7368">
        <w:rPr>
          <w:rFonts w:ascii="Times New Roman" w:hAnsi="Times New Roman" w:cs="Times New Roman"/>
          <w:sz w:val="32"/>
          <w:szCs w:val="32"/>
        </w:rPr>
        <w:t>, 2014</w:t>
      </w:r>
    </w:p>
    <w:p w:rsidR="003C46D8" w:rsidRPr="007D7368" w:rsidRDefault="003C46D8" w:rsidP="003C46D8">
      <w:pPr>
        <w:ind w:left="504"/>
        <w:contextualSpacing/>
        <w:rPr>
          <w:rFonts w:ascii="Times New Roman" w:hAnsi="Times New Roman" w:cs="Times New Roman"/>
          <w:sz w:val="32"/>
          <w:szCs w:val="32"/>
        </w:rPr>
      </w:pPr>
    </w:p>
    <w:p w:rsidR="003C46D8" w:rsidRPr="007D7368" w:rsidRDefault="003C46D8" w:rsidP="003C46D8">
      <w:pPr>
        <w:ind w:left="504"/>
        <w:contextualSpacing/>
        <w:rPr>
          <w:rFonts w:ascii="Times New Roman" w:hAnsi="Times New Roman" w:cs="Times New Roman"/>
          <w:b/>
          <w:sz w:val="32"/>
          <w:szCs w:val="32"/>
        </w:rPr>
      </w:pPr>
      <w:r w:rsidRPr="007D7368">
        <w:rPr>
          <w:rFonts w:ascii="Times New Roman" w:hAnsi="Times New Roman" w:cs="Times New Roman"/>
          <w:b/>
          <w:sz w:val="32"/>
          <w:szCs w:val="32"/>
        </w:rPr>
        <w:t xml:space="preserve">Authored By: </w:t>
      </w:r>
    </w:p>
    <w:p w:rsidR="003C46D8" w:rsidRPr="007D7368" w:rsidRDefault="003C46D8" w:rsidP="003C46D8">
      <w:pPr>
        <w:ind w:left="504"/>
        <w:contextualSpacing/>
        <w:rPr>
          <w:rFonts w:ascii="Times New Roman" w:hAnsi="Times New Roman" w:cs="Times New Roman"/>
          <w:sz w:val="32"/>
          <w:szCs w:val="32"/>
        </w:rPr>
      </w:pPr>
      <w:proofErr w:type="spellStart"/>
      <w:r w:rsidRPr="007D7368">
        <w:rPr>
          <w:rFonts w:ascii="Times New Roman" w:hAnsi="Times New Roman" w:cs="Times New Roman"/>
          <w:sz w:val="32"/>
          <w:szCs w:val="32"/>
        </w:rPr>
        <w:t>Sanan</w:t>
      </w:r>
      <w:proofErr w:type="spellEnd"/>
      <w:r w:rsidRPr="007D7368">
        <w:rPr>
          <w:rFonts w:ascii="Times New Roman" w:hAnsi="Times New Roman" w:cs="Times New Roman"/>
          <w:sz w:val="32"/>
          <w:szCs w:val="32"/>
        </w:rPr>
        <w:t xml:space="preserve"> </w:t>
      </w:r>
      <w:proofErr w:type="spellStart"/>
      <w:r w:rsidRPr="007D7368">
        <w:rPr>
          <w:rFonts w:ascii="Times New Roman" w:hAnsi="Times New Roman" w:cs="Times New Roman"/>
          <w:sz w:val="32"/>
          <w:szCs w:val="32"/>
        </w:rPr>
        <w:t>Aamir</w:t>
      </w:r>
      <w:proofErr w:type="spellEnd"/>
    </w:p>
    <w:p w:rsidR="003C46D8" w:rsidRPr="007D7368" w:rsidRDefault="003C46D8" w:rsidP="003C46D8">
      <w:pPr>
        <w:ind w:left="504"/>
        <w:contextualSpacing/>
        <w:rPr>
          <w:rFonts w:ascii="Times New Roman" w:hAnsi="Times New Roman" w:cs="Times New Roman"/>
          <w:sz w:val="32"/>
          <w:szCs w:val="32"/>
        </w:rPr>
      </w:pPr>
      <w:proofErr w:type="spellStart"/>
      <w:r w:rsidRPr="007D7368">
        <w:rPr>
          <w:rFonts w:ascii="Times New Roman" w:hAnsi="Times New Roman" w:cs="Times New Roman"/>
          <w:sz w:val="32"/>
          <w:szCs w:val="32"/>
        </w:rPr>
        <w:t>Romando</w:t>
      </w:r>
      <w:proofErr w:type="spellEnd"/>
      <w:r w:rsidRPr="007D7368">
        <w:rPr>
          <w:rFonts w:ascii="Times New Roman" w:hAnsi="Times New Roman" w:cs="Times New Roman"/>
          <w:sz w:val="32"/>
          <w:szCs w:val="32"/>
        </w:rPr>
        <w:t xml:space="preserve"> Garcia</w:t>
      </w:r>
    </w:p>
    <w:p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Anne Lam</w:t>
      </w:r>
    </w:p>
    <w:p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t>James Rowe</w:t>
      </w:r>
    </w:p>
    <w:p w:rsidR="003C46D8" w:rsidRPr="007D7368" w:rsidRDefault="003C46D8" w:rsidP="003C46D8">
      <w:pPr>
        <w:ind w:left="504"/>
        <w:contextualSpacing/>
        <w:rPr>
          <w:rFonts w:ascii="Times New Roman" w:hAnsi="Times New Roman" w:cs="Times New Roman"/>
          <w:sz w:val="32"/>
          <w:szCs w:val="32"/>
        </w:rPr>
      </w:pPr>
      <w:proofErr w:type="spellStart"/>
      <w:r w:rsidRPr="007D7368">
        <w:rPr>
          <w:rFonts w:ascii="Times New Roman" w:hAnsi="Times New Roman" w:cs="Times New Roman"/>
          <w:sz w:val="32"/>
          <w:szCs w:val="32"/>
        </w:rPr>
        <w:t>Hieu</w:t>
      </w:r>
      <w:proofErr w:type="spellEnd"/>
      <w:r w:rsidRPr="007D7368">
        <w:rPr>
          <w:rFonts w:ascii="Times New Roman" w:hAnsi="Times New Roman" w:cs="Times New Roman"/>
          <w:sz w:val="32"/>
          <w:szCs w:val="32"/>
        </w:rPr>
        <w:t xml:space="preserve"> Tran</w:t>
      </w:r>
    </w:p>
    <w:p w:rsidR="003C46D8" w:rsidRPr="007D7368" w:rsidRDefault="003C46D8" w:rsidP="003C46D8">
      <w:pPr>
        <w:contextualSpacing/>
        <w:rPr>
          <w:rFonts w:ascii="Times New Roman" w:hAnsi="Times New Roman" w:cs="Times New Roman"/>
          <w:sz w:val="32"/>
          <w:szCs w:val="32"/>
        </w:rPr>
      </w:pPr>
    </w:p>
    <w:p w:rsidR="003C46D8" w:rsidRPr="007D7368" w:rsidRDefault="003C46D8" w:rsidP="003C46D8">
      <w:pPr>
        <w:contextualSpacing/>
        <w:rPr>
          <w:rFonts w:ascii="Times New Roman" w:hAnsi="Times New Roman" w:cs="Times New Roman"/>
          <w:sz w:val="32"/>
          <w:szCs w:val="32"/>
        </w:rPr>
      </w:pPr>
    </w:p>
    <w:p w:rsidR="003C46D8" w:rsidRPr="007D7368" w:rsidRDefault="003C46D8" w:rsidP="003C46D8">
      <w:pPr>
        <w:contextualSpacing/>
        <w:rPr>
          <w:rFonts w:ascii="Times New Roman" w:hAnsi="Times New Roman" w:cs="Times New Roman"/>
          <w:sz w:val="32"/>
          <w:szCs w:val="32"/>
        </w:rPr>
      </w:pPr>
    </w:p>
    <w:p w:rsidR="003C46D8" w:rsidRPr="007D7368" w:rsidRDefault="003C46D8" w:rsidP="003C46D8">
      <w:pPr>
        <w:contextualSpacing/>
        <w:rPr>
          <w:rFonts w:ascii="Times New Roman" w:hAnsi="Times New Roman" w:cs="Times New Roman"/>
        </w:rPr>
      </w:pPr>
    </w:p>
    <w:p w:rsidR="00762FEA" w:rsidRPr="007D7368" w:rsidRDefault="00762FEA" w:rsidP="003C46D8">
      <w:pPr>
        <w:contextualSpacing/>
        <w:rPr>
          <w:rFonts w:ascii="Times New Roman" w:hAnsi="Times New Roman" w:cs="Times New Roman"/>
        </w:rPr>
      </w:pPr>
    </w:p>
    <w:p w:rsidR="007D7368" w:rsidRDefault="007D7368" w:rsidP="003C46D8">
      <w:pPr>
        <w:ind w:left="504"/>
        <w:contextualSpacing/>
        <w:rPr>
          <w:rFonts w:ascii="Times New Roman" w:hAnsi="Times New Roman" w:cs="Times New Roman"/>
          <w:sz w:val="32"/>
          <w:szCs w:val="32"/>
        </w:rPr>
      </w:pPr>
    </w:p>
    <w:p w:rsidR="003C46D8" w:rsidRPr="007D7368" w:rsidRDefault="003C46D8" w:rsidP="003C46D8">
      <w:pPr>
        <w:ind w:left="504"/>
        <w:contextualSpacing/>
        <w:rPr>
          <w:rFonts w:ascii="Times New Roman" w:hAnsi="Times New Roman" w:cs="Times New Roman"/>
          <w:sz w:val="32"/>
          <w:szCs w:val="32"/>
        </w:rPr>
      </w:pPr>
      <w:r w:rsidRPr="007D7368">
        <w:rPr>
          <w:rFonts w:ascii="Times New Roman" w:hAnsi="Times New Roman" w:cs="Times New Roman"/>
          <w:sz w:val="32"/>
          <w:szCs w:val="32"/>
        </w:rPr>
        <w:lastRenderedPageBreak/>
        <w:t>Table of Contents</w:t>
      </w:r>
    </w:p>
    <w:p w:rsidR="003C46D8" w:rsidRPr="007D7368" w:rsidRDefault="003C46D8" w:rsidP="003C46D8">
      <w:pPr>
        <w:ind w:left="504"/>
        <w:contextualSpacing/>
        <w:rPr>
          <w:rFonts w:ascii="Times New Roman" w:hAnsi="Times New Roman" w:cs="Times New Roman"/>
          <w:sz w:val="32"/>
          <w:szCs w:val="32"/>
        </w:rPr>
      </w:pPr>
    </w:p>
    <w:p w:rsidR="003C46D8" w:rsidRPr="007D7368" w:rsidRDefault="003C46D8" w:rsidP="003C46D8">
      <w:pPr>
        <w:numPr>
          <w:ilvl w:val="0"/>
          <w:numId w:val="1"/>
        </w:numPr>
        <w:tabs>
          <w:tab w:val="right" w:leader="dot" w:pos="8640"/>
          <w:tab w:val="right" w:leader="dot" w:pos="9360"/>
          <w:tab w:val="right" w:leader="dot" w:pos="10080"/>
        </w:tabs>
        <w:contextualSpacing/>
        <w:rPr>
          <w:rFonts w:ascii="Times New Roman" w:hAnsi="Times New Roman" w:cs="Times New Roman"/>
          <w:sz w:val="28"/>
          <w:szCs w:val="28"/>
        </w:rPr>
      </w:pPr>
      <w:r w:rsidRPr="007D7368">
        <w:rPr>
          <w:rFonts w:ascii="Times New Roman" w:hAnsi="Times New Roman" w:cs="Times New Roman"/>
          <w:sz w:val="28"/>
          <w:szCs w:val="28"/>
        </w:rPr>
        <w:t>Introduction</w:t>
      </w:r>
      <w:r w:rsidRPr="007D7368">
        <w:rPr>
          <w:rFonts w:ascii="Times New Roman" w:hAnsi="Times New Roman" w:cs="Times New Roman"/>
          <w:sz w:val="28"/>
          <w:szCs w:val="28"/>
        </w:rPr>
        <w:tab/>
        <w:t>2</w:t>
      </w:r>
    </w:p>
    <w:p w:rsidR="003C46D8" w:rsidRPr="007D7368"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Purpose</w:t>
      </w:r>
      <w:r w:rsidRPr="007D7368">
        <w:rPr>
          <w:rFonts w:ascii="Times New Roman" w:hAnsi="Times New Roman" w:cs="Times New Roman"/>
          <w:sz w:val="28"/>
          <w:szCs w:val="28"/>
        </w:rPr>
        <w:tab/>
        <w:t>2</w:t>
      </w:r>
    </w:p>
    <w:p w:rsidR="003C46D8" w:rsidRPr="007D7368"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Scope</w:t>
      </w:r>
      <w:r w:rsidRPr="007D7368">
        <w:rPr>
          <w:rFonts w:ascii="Times New Roman" w:hAnsi="Times New Roman" w:cs="Times New Roman"/>
          <w:sz w:val="28"/>
          <w:szCs w:val="28"/>
        </w:rPr>
        <w:tab/>
        <w:t>2</w:t>
      </w:r>
    </w:p>
    <w:p w:rsidR="003C46D8" w:rsidRPr="007D7368" w:rsidRDefault="003C46D8"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Main Objective</w:t>
      </w:r>
      <w:r w:rsidRPr="007D7368">
        <w:rPr>
          <w:rFonts w:ascii="Times New Roman" w:hAnsi="Times New Roman" w:cs="Times New Roman"/>
          <w:sz w:val="28"/>
          <w:szCs w:val="28"/>
        </w:rPr>
        <w:tab/>
        <w:t>2</w:t>
      </w:r>
    </w:p>
    <w:p w:rsidR="003C46D8" w:rsidRPr="007D7368" w:rsidRDefault="003C46D8" w:rsidP="003C46D8">
      <w:pPr>
        <w:numPr>
          <w:ilvl w:val="2"/>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Specific goals</w:t>
      </w:r>
      <w:r w:rsidRPr="007D7368">
        <w:rPr>
          <w:rFonts w:ascii="Times New Roman" w:hAnsi="Times New Roman" w:cs="Times New Roman"/>
          <w:sz w:val="28"/>
          <w:szCs w:val="28"/>
        </w:rPr>
        <w:tab/>
        <w:t>2</w:t>
      </w:r>
    </w:p>
    <w:p w:rsidR="003C46D8" w:rsidRPr="007D7368" w:rsidRDefault="003C46D8"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Overview of Document</w:t>
      </w:r>
      <w:r w:rsidRPr="007D7368">
        <w:rPr>
          <w:rFonts w:ascii="Times New Roman" w:hAnsi="Times New Roman" w:cs="Times New Roman"/>
          <w:sz w:val="28"/>
          <w:szCs w:val="28"/>
        </w:rPr>
        <w:tab/>
        <w:t>3</w:t>
      </w:r>
    </w:p>
    <w:p w:rsidR="003C46D8" w:rsidRPr="007D7368" w:rsidRDefault="00A96603" w:rsidP="003C46D8">
      <w:pPr>
        <w:numPr>
          <w:ilvl w:val="0"/>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System</w:t>
      </w:r>
      <w:r w:rsidRPr="007D7368">
        <w:rPr>
          <w:rFonts w:ascii="Times New Roman" w:hAnsi="Times New Roman" w:cs="Times New Roman"/>
          <w:sz w:val="28"/>
          <w:szCs w:val="28"/>
        </w:rPr>
        <w:tab/>
        <w:t>3</w:t>
      </w:r>
    </w:p>
    <w:p w:rsidR="003C46D8" w:rsidRPr="007D7368" w:rsidRDefault="00A96603"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Development</w:t>
      </w:r>
      <w:r w:rsidR="003C46D8" w:rsidRPr="007D7368">
        <w:rPr>
          <w:rFonts w:ascii="Times New Roman" w:hAnsi="Times New Roman" w:cs="Times New Roman"/>
          <w:sz w:val="28"/>
          <w:szCs w:val="28"/>
        </w:rPr>
        <w:t xml:space="preserve"> Environment</w:t>
      </w:r>
      <w:r w:rsidR="003C46D8" w:rsidRPr="007D7368">
        <w:rPr>
          <w:rFonts w:ascii="Times New Roman" w:hAnsi="Times New Roman" w:cs="Times New Roman"/>
          <w:sz w:val="28"/>
          <w:szCs w:val="28"/>
        </w:rPr>
        <w:tab/>
        <w:t>3</w:t>
      </w:r>
    </w:p>
    <w:p w:rsidR="00A96603" w:rsidRPr="007D7368" w:rsidRDefault="00A96603" w:rsidP="003C46D8">
      <w:pPr>
        <w:numPr>
          <w:ilvl w:val="1"/>
          <w:numId w:val="1"/>
        </w:numPr>
        <w:tabs>
          <w:tab w:val="right" w:leader="dot" w:pos="8640"/>
          <w:tab w:val="right" w:leader="dot" w:pos="9360"/>
        </w:tabs>
        <w:contextualSpacing/>
        <w:rPr>
          <w:rFonts w:ascii="Times New Roman" w:hAnsi="Times New Roman" w:cs="Times New Roman"/>
          <w:sz w:val="28"/>
          <w:szCs w:val="28"/>
        </w:rPr>
      </w:pPr>
      <w:r w:rsidRPr="007D7368">
        <w:rPr>
          <w:rFonts w:ascii="Times New Roman" w:hAnsi="Times New Roman" w:cs="Times New Roman"/>
          <w:sz w:val="28"/>
          <w:szCs w:val="28"/>
        </w:rPr>
        <w:t xml:space="preserve"> System Architecture</w:t>
      </w:r>
      <w:r w:rsidRPr="007D7368">
        <w:rPr>
          <w:rFonts w:ascii="Times New Roman" w:hAnsi="Times New Roman" w:cs="Times New Roman"/>
          <w:sz w:val="28"/>
          <w:szCs w:val="28"/>
        </w:rPr>
        <w:tab/>
        <w:t>3</w:t>
      </w:r>
      <w:r w:rsidR="00C10E33">
        <w:rPr>
          <w:rFonts w:ascii="Times New Roman" w:hAnsi="Times New Roman" w:cs="Times New Roman"/>
          <w:sz w:val="28"/>
          <w:szCs w:val="28"/>
        </w:rPr>
        <w:t>-4</w:t>
      </w:r>
    </w:p>
    <w:p w:rsidR="003C46D8" w:rsidRPr="007D7368" w:rsidRDefault="00A96603" w:rsidP="00A96603">
      <w:pPr>
        <w:pStyle w:val="ListParagraph"/>
        <w:numPr>
          <w:ilvl w:val="0"/>
          <w:numId w:val="1"/>
        </w:numPr>
        <w:tabs>
          <w:tab w:val="right" w:leader="dot" w:pos="8640"/>
          <w:tab w:val="right" w:leader="dot" w:pos="9360"/>
        </w:tabs>
        <w:rPr>
          <w:sz w:val="28"/>
          <w:szCs w:val="28"/>
        </w:rPr>
      </w:pPr>
      <w:r w:rsidRPr="007D7368">
        <w:rPr>
          <w:sz w:val="28"/>
          <w:szCs w:val="28"/>
        </w:rPr>
        <w:t>Users</w:t>
      </w:r>
      <w:r w:rsidRPr="007D7368">
        <w:rPr>
          <w:sz w:val="28"/>
          <w:szCs w:val="28"/>
        </w:rPr>
        <w:tab/>
        <w:t>4</w:t>
      </w:r>
    </w:p>
    <w:p w:rsidR="00A96603" w:rsidRPr="007D7368" w:rsidRDefault="00A96603" w:rsidP="00A96603">
      <w:pPr>
        <w:pStyle w:val="ListParagraph"/>
        <w:numPr>
          <w:ilvl w:val="1"/>
          <w:numId w:val="7"/>
        </w:numPr>
        <w:tabs>
          <w:tab w:val="right" w:leader="dot" w:pos="8640"/>
        </w:tabs>
        <w:rPr>
          <w:sz w:val="28"/>
          <w:szCs w:val="28"/>
        </w:rPr>
      </w:pPr>
      <w:r w:rsidRPr="007D7368">
        <w:rPr>
          <w:sz w:val="28"/>
          <w:szCs w:val="28"/>
        </w:rPr>
        <w:t>User Interface Specification</w:t>
      </w:r>
      <w:r w:rsidRPr="007D7368">
        <w:rPr>
          <w:sz w:val="28"/>
          <w:szCs w:val="28"/>
        </w:rPr>
        <w:tab/>
        <w:t>4</w:t>
      </w:r>
    </w:p>
    <w:p w:rsidR="003C46D8" w:rsidRPr="007D7368" w:rsidRDefault="00E51BC2" w:rsidP="00A96603">
      <w:pPr>
        <w:pStyle w:val="ListParagraph"/>
        <w:numPr>
          <w:ilvl w:val="0"/>
          <w:numId w:val="1"/>
        </w:numPr>
        <w:tabs>
          <w:tab w:val="right" w:leader="dot" w:pos="8640"/>
          <w:tab w:val="right" w:leader="dot" w:pos="9360"/>
        </w:tabs>
        <w:rPr>
          <w:sz w:val="28"/>
          <w:szCs w:val="28"/>
        </w:rPr>
      </w:pPr>
      <w:r w:rsidRPr="007D7368">
        <w:rPr>
          <w:sz w:val="28"/>
          <w:szCs w:val="28"/>
        </w:rPr>
        <w:t>Functional Requirements</w:t>
      </w:r>
      <w:r w:rsidRPr="007D7368">
        <w:rPr>
          <w:sz w:val="28"/>
          <w:szCs w:val="28"/>
        </w:rPr>
        <w:tab/>
        <w:t>4</w:t>
      </w:r>
    </w:p>
    <w:p w:rsidR="003C46D8" w:rsidRPr="007D7368" w:rsidRDefault="00A96603" w:rsidP="00A96603">
      <w:pPr>
        <w:pStyle w:val="ListParagraph"/>
        <w:numPr>
          <w:ilvl w:val="1"/>
          <w:numId w:val="8"/>
        </w:numPr>
        <w:tabs>
          <w:tab w:val="right" w:leader="dot" w:pos="8640"/>
          <w:tab w:val="right" w:leader="dot" w:pos="9360"/>
        </w:tabs>
        <w:rPr>
          <w:sz w:val="28"/>
          <w:szCs w:val="28"/>
        </w:rPr>
      </w:pPr>
      <w:r w:rsidRPr="007D7368">
        <w:rPr>
          <w:sz w:val="28"/>
          <w:szCs w:val="28"/>
        </w:rPr>
        <w:t xml:space="preserve"> </w:t>
      </w:r>
      <w:r w:rsidR="00C10E33">
        <w:rPr>
          <w:sz w:val="28"/>
          <w:szCs w:val="28"/>
        </w:rPr>
        <w:t>Issues</w:t>
      </w:r>
      <w:r w:rsidR="00C10E33">
        <w:rPr>
          <w:sz w:val="28"/>
          <w:szCs w:val="28"/>
        </w:rPr>
        <w:tab/>
        <w:t>4</w:t>
      </w:r>
    </w:p>
    <w:p w:rsidR="003C46D8" w:rsidRPr="007D7368" w:rsidRDefault="003C46D8" w:rsidP="00A96603">
      <w:pPr>
        <w:pStyle w:val="ListParagraph"/>
        <w:numPr>
          <w:ilvl w:val="1"/>
          <w:numId w:val="8"/>
        </w:numPr>
        <w:tabs>
          <w:tab w:val="right" w:leader="dot" w:pos="8640"/>
        </w:tabs>
        <w:rPr>
          <w:sz w:val="28"/>
          <w:szCs w:val="28"/>
        </w:rPr>
      </w:pPr>
      <w:r w:rsidRPr="007D7368">
        <w:rPr>
          <w:sz w:val="28"/>
          <w:szCs w:val="28"/>
        </w:rPr>
        <w:t xml:space="preserve">Major </w:t>
      </w:r>
      <w:r w:rsidR="00E51BC2" w:rsidRPr="007D7368">
        <w:rPr>
          <w:sz w:val="28"/>
          <w:szCs w:val="28"/>
        </w:rPr>
        <w:t>Functions</w:t>
      </w:r>
      <w:r w:rsidR="00E51BC2" w:rsidRPr="007D7368">
        <w:rPr>
          <w:sz w:val="28"/>
          <w:szCs w:val="28"/>
        </w:rPr>
        <w:tab/>
        <w:t>5</w:t>
      </w:r>
      <w:r w:rsidRPr="007D7368">
        <w:rPr>
          <w:sz w:val="28"/>
          <w:szCs w:val="28"/>
        </w:rPr>
        <w:tab/>
      </w:r>
    </w:p>
    <w:p w:rsidR="003C46D8" w:rsidRPr="007D7368" w:rsidRDefault="003C46D8" w:rsidP="00A96603">
      <w:pPr>
        <w:pStyle w:val="ListParagraph"/>
        <w:numPr>
          <w:ilvl w:val="1"/>
          <w:numId w:val="8"/>
        </w:numPr>
        <w:tabs>
          <w:tab w:val="right" w:leader="dot" w:pos="8640"/>
        </w:tabs>
        <w:rPr>
          <w:sz w:val="28"/>
          <w:szCs w:val="28"/>
        </w:rPr>
      </w:pPr>
      <w:r w:rsidRPr="007D7368">
        <w:rPr>
          <w:sz w:val="28"/>
          <w:szCs w:val="28"/>
        </w:rPr>
        <w:t>Major classes</w:t>
      </w:r>
      <w:r w:rsidRPr="007D7368">
        <w:rPr>
          <w:sz w:val="28"/>
          <w:szCs w:val="28"/>
        </w:rPr>
        <w:tab/>
      </w:r>
      <w:r w:rsidR="00E51BC2" w:rsidRPr="007D7368">
        <w:rPr>
          <w:sz w:val="28"/>
          <w:szCs w:val="28"/>
        </w:rPr>
        <w:t>5</w:t>
      </w:r>
    </w:p>
    <w:p w:rsidR="003C46D8" w:rsidRPr="007D7368" w:rsidRDefault="00E51BC2" w:rsidP="00A96603">
      <w:pPr>
        <w:pStyle w:val="ListParagraph"/>
        <w:numPr>
          <w:ilvl w:val="1"/>
          <w:numId w:val="8"/>
        </w:numPr>
        <w:tabs>
          <w:tab w:val="right" w:leader="dot" w:pos="8640"/>
        </w:tabs>
        <w:rPr>
          <w:sz w:val="28"/>
          <w:szCs w:val="28"/>
        </w:rPr>
      </w:pPr>
      <w:r w:rsidRPr="007D7368">
        <w:rPr>
          <w:sz w:val="28"/>
          <w:szCs w:val="28"/>
        </w:rPr>
        <w:t>Minor system functions</w:t>
      </w:r>
      <w:r w:rsidRPr="007D7368">
        <w:rPr>
          <w:sz w:val="28"/>
          <w:szCs w:val="28"/>
        </w:rPr>
        <w:tab/>
        <w:t>5</w:t>
      </w:r>
    </w:p>
    <w:p w:rsidR="003C46D8" w:rsidRPr="007D7368" w:rsidRDefault="003C46D8" w:rsidP="00A96603">
      <w:pPr>
        <w:pStyle w:val="ListParagraph"/>
        <w:numPr>
          <w:ilvl w:val="1"/>
          <w:numId w:val="8"/>
        </w:numPr>
        <w:tabs>
          <w:tab w:val="right" w:leader="dot" w:pos="8640"/>
        </w:tabs>
        <w:rPr>
          <w:sz w:val="28"/>
          <w:szCs w:val="28"/>
        </w:rPr>
      </w:pPr>
      <w:r w:rsidRPr="007D7368">
        <w:rPr>
          <w:sz w:val="28"/>
          <w:szCs w:val="28"/>
        </w:rPr>
        <w:t>Non-functional requirements</w:t>
      </w:r>
      <w:r w:rsidRPr="007D7368">
        <w:rPr>
          <w:sz w:val="28"/>
          <w:szCs w:val="28"/>
        </w:rPr>
        <w:tab/>
        <w:t>5</w:t>
      </w:r>
    </w:p>
    <w:p w:rsidR="003C46D8" w:rsidRPr="007D7368" w:rsidRDefault="00A96603" w:rsidP="00A96603">
      <w:pPr>
        <w:tabs>
          <w:tab w:val="right" w:leader="dot" w:pos="8640"/>
        </w:tabs>
        <w:contextualSpacing/>
        <w:rPr>
          <w:rFonts w:ascii="Times New Roman" w:hAnsi="Times New Roman" w:cs="Times New Roman"/>
          <w:sz w:val="28"/>
          <w:szCs w:val="28"/>
        </w:rPr>
      </w:pPr>
      <w:r w:rsidRPr="007D7368">
        <w:rPr>
          <w:rFonts w:ascii="Times New Roman" w:hAnsi="Times New Roman" w:cs="Times New Roman"/>
          <w:sz w:val="28"/>
          <w:szCs w:val="28"/>
        </w:rPr>
        <w:t xml:space="preserve">4.5.1 </w:t>
      </w:r>
      <w:r w:rsidR="003C46D8" w:rsidRPr="007D7368">
        <w:rPr>
          <w:rFonts w:ascii="Times New Roman" w:hAnsi="Times New Roman" w:cs="Times New Roman"/>
          <w:sz w:val="28"/>
          <w:szCs w:val="28"/>
        </w:rPr>
        <w:t>Man</w:t>
      </w:r>
      <w:r w:rsidR="00E51BC2" w:rsidRPr="007D7368">
        <w:rPr>
          <w:rFonts w:ascii="Times New Roman" w:hAnsi="Times New Roman" w:cs="Times New Roman"/>
          <w:sz w:val="28"/>
          <w:szCs w:val="28"/>
        </w:rPr>
        <w:t>agement</w:t>
      </w:r>
      <w:r w:rsidR="00E51BC2" w:rsidRPr="007D7368">
        <w:rPr>
          <w:rFonts w:ascii="Times New Roman" w:hAnsi="Times New Roman" w:cs="Times New Roman"/>
          <w:sz w:val="28"/>
          <w:szCs w:val="28"/>
        </w:rPr>
        <w:tab/>
        <w:t>6</w:t>
      </w:r>
    </w:p>
    <w:p w:rsidR="003C46D8" w:rsidRPr="007D7368" w:rsidRDefault="00E51BC2" w:rsidP="00A96603">
      <w:pPr>
        <w:numPr>
          <w:ilvl w:val="2"/>
          <w:numId w:val="8"/>
        </w:numPr>
        <w:tabs>
          <w:tab w:val="right" w:leader="dot" w:pos="8640"/>
        </w:tabs>
        <w:contextualSpacing/>
        <w:rPr>
          <w:rFonts w:ascii="Times New Roman" w:hAnsi="Times New Roman" w:cs="Times New Roman"/>
          <w:sz w:val="28"/>
          <w:szCs w:val="28"/>
        </w:rPr>
      </w:pPr>
      <w:r w:rsidRPr="007D7368">
        <w:rPr>
          <w:rFonts w:ascii="Times New Roman" w:hAnsi="Times New Roman" w:cs="Times New Roman"/>
          <w:sz w:val="28"/>
          <w:szCs w:val="28"/>
        </w:rPr>
        <w:t>Technical</w:t>
      </w:r>
      <w:r w:rsidRPr="007D7368">
        <w:rPr>
          <w:rFonts w:ascii="Times New Roman" w:hAnsi="Times New Roman" w:cs="Times New Roman"/>
          <w:sz w:val="28"/>
          <w:szCs w:val="28"/>
        </w:rPr>
        <w:tab/>
        <w:t>6</w:t>
      </w:r>
    </w:p>
    <w:p w:rsidR="003C46D8" w:rsidRPr="007D7368" w:rsidRDefault="00E51BC2" w:rsidP="00A96603">
      <w:pPr>
        <w:numPr>
          <w:ilvl w:val="2"/>
          <w:numId w:val="8"/>
        </w:numPr>
        <w:tabs>
          <w:tab w:val="right" w:leader="dot" w:pos="8640"/>
        </w:tabs>
        <w:contextualSpacing/>
        <w:rPr>
          <w:rFonts w:ascii="Times New Roman" w:hAnsi="Times New Roman" w:cs="Times New Roman"/>
          <w:sz w:val="28"/>
          <w:szCs w:val="28"/>
        </w:rPr>
      </w:pPr>
      <w:r w:rsidRPr="007D7368">
        <w:rPr>
          <w:rFonts w:ascii="Times New Roman" w:hAnsi="Times New Roman" w:cs="Times New Roman"/>
          <w:sz w:val="28"/>
          <w:szCs w:val="28"/>
        </w:rPr>
        <w:t>Performance</w:t>
      </w:r>
      <w:r w:rsidRPr="007D7368">
        <w:rPr>
          <w:rFonts w:ascii="Times New Roman" w:hAnsi="Times New Roman" w:cs="Times New Roman"/>
          <w:sz w:val="28"/>
          <w:szCs w:val="28"/>
        </w:rPr>
        <w:tab/>
        <w:t>6</w:t>
      </w:r>
    </w:p>
    <w:p w:rsidR="003C46D8" w:rsidRPr="007D7368" w:rsidRDefault="00E51BC2" w:rsidP="00A96603">
      <w:pPr>
        <w:numPr>
          <w:ilvl w:val="2"/>
          <w:numId w:val="8"/>
        </w:numPr>
        <w:tabs>
          <w:tab w:val="right" w:leader="dot" w:pos="8640"/>
        </w:tabs>
        <w:contextualSpacing/>
        <w:rPr>
          <w:rFonts w:ascii="Times New Roman" w:hAnsi="Times New Roman" w:cs="Times New Roman"/>
          <w:sz w:val="28"/>
          <w:szCs w:val="28"/>
        </w:rPr>
      </w:pPr>
      <w:r w:rsidRPr="007D7368">
        <w:rPr>
          <w:rFonts w:ascii="Times New Roman" w:hAnsi="Times New Roman" w:cs="Times New Roman"/>
          <w:sz w:val="28"/>
          <w:szCs w:val="28"/>
        </w:rPr>
        <w:t>Security</w:t>
      </w:r>
      <w:r w:rsidRPr="007D7368">
        <w:rPr>
          <w:rFonts w:ascii="Times New Roman" w:hAnsi="Times New Roman" w:cs="Times New Roman"/>
          <w:sz w:val="28"/>
          <w:szCs w:val="28"/>
        </w:rPr>
        <w:tab/>
        <w:t>6</w:t>
      </w:r>
    </w:p>
    <w:p w:rsidR="003C46D8" w:rsidRPr="007D7368" w:rsidRDefault="00A96603" w:rsidP="00A96603">
      <w:pPr>
        <w:numPr>
          <w:ilvl w:val="1"/>
          <w:numId w:val="8"/>
        </w:numPr>
        <w:tabs>
          <w:tab w:val="right" w:leader="dot" w:pos="8640"/>
        </w:tabs>
        <w:contextualSpacing/>
        <w:rPr>
          <w:rFonts w:ascii="Times New Roman" w:hAnsi="Times New Roman" w:cs="Times New Roman"/>
          <w:sz w:val="28"/>
          <w:szCs w:val="28"/>
        </w:rPr>
      </w:pPr>
      <w:r w:rsidRPr="007D7368">
        <w:rPr>
          <w:rFonts w:ascii="Times New Roman" w:hAnsi="Times New Roman" w:cs="Times New Roman"/>
          <w:sz w:val="28"/>
          <w:szCs w:val="28"/>
        </w:rPr>
        <w:t xml:space="preserve"> </w:t>
      </w:r>
      <w:r w:rsidR="00E51BC2" w:rsidRPr="007D7368">
        <w:rPr>
          <w:rFonts w:ascii="Times New Roman" w:hAnsi="Times New Roman" w:cs="Times New Roman"/>
          <w:sz w:val="28"/>
          <w:szCs w:val="28"/>
        </w:rPr>
        <w:t>System Evolution/Maintenance</w:t>
      </w:r>
      <w:r w:rsidR="00E51BC2" w:rsidRPr="007D7368">
        <w:rPr>
          <w:rFonts w:ascii="Times New Roman" w:hAnsi="Times New Roman" w:cs="Times New Roman"/>
          <w:sz w:val="28"/>
          <w:szCs w:val="28"/>
        </w:rPr>
        <w:tab/>
      </w:r>
      <w:r w:rsidR="00FC004E" w:rsidRPr="007D7368">
        <w:rPr>
          <w:rFonts w:ascii="Times New Roman" w:hAnsi="Times New Roman" w:cs="Times New Roman"/>
          <w:sz w:val="28"/>
          <w:szCs w:val="28"/>
        </w:rPr>
        <w:t>6-</w:t>
      </w:r>
      <w:r w:rsidR="00E51BC2" w:rsidRPr="007D7368">
        <w:rPr>
          <w:rFonts w:ascii="Times New Roman" w:hAnsi="Times New Roman" w:cs="Times New Roman"/>
          <w:sz w:val="28"/>
          <w:szCs w:val="28"/>
        </w:rPr>
        <w:t>7</w:t>
      </w:r>
    </w:p>
    <w:p w:rsidR="003C46D8" w:rsidRPr="007D7368" w:rsidRDefault="00E51BC2" w:rsidP="00A96603">
      <w:pPr>
        <w:numPr>
          <w:ilvl w:val="0"/>
          <w:numId w:val="8"/>
        </w:numPr>
        <w:tabs>
          <w:tab w:val="right" w:leader="dot" w:pos="8640"/>
        </w:tabs>
        <w:contextualSpacing/>
        <w:rPr>
          <w:rFonts w:ascii="Times New Roman" w:hAnsi="Times New Roman" w:cs="Times New Roman"/>
          <w:sz w:val="28"/>
          <w:szCs w:val="28"/>
        </w:rPr>
      </w:pPr>
      <w:r w:rsidRPr="007D7368">
        <w:rPr>
          <w:rFonts w:ascii="Times New Roman" w:hAnsi="Times New Roman" w:cs="Times New Roman"/>
          <w:sz w:val="28"/>
          <w:szCs w:val="28"/>
        </w:rPr>
        <w:t>Other Deliverables</w:t>
      </w:r>
      <w:r w:rsidRPr="007D7368">
        <w:rPr>
          <w:rFonts w:ascii="Times New Roman" w:hAnsi="Times New Roman" w:cs="Times New Roman"/>
          <w:sz w:val="28"/>
          <w:szCs w:val="28"/>
        </w:rPr>
        <w:tab/>
        <w:t>7</w:t>
      </w:r>
    </w:p>
    <w:p w:rsidR="003C46D8" w:rsidRPr="007D7368" w:rsidRDefault="00E51BC2" w:rsidP="00A96603">
      <w:pPr>
        <w:numPr>
          <w:ilvl w:val="0"/>
          <w:numId w:val="8"/>
        </w:numPr>
        <w:tabs>
          <w:tab w:val="right" w:leader="dot" w:pos="8640"/>
        </w:tabs>
        <w:contextualSpacing/>
        <w:rPr>
          <w:rFonts w:ascii="Times New Roman" w:hAnsi="Times New Roman" w:cs="Times New Roman"/>
          <w:sz w:val="28"/>
          <w:szCs w:val="28"/>
        </w:rPr>
      </w:pPr>
      <w:r w:rsidRPr="007D7368">
        <w:rPr>
          <w:rFonts w:ascii="Times New Roman" w:hAnsi="Times New Roman" w:cs="Times New Roman"/>
          <w:sz w:val="28"/>
          <w:szCs w:val="28"/>
        </w:rPr>
        <w:t xml:space="preserve">Risks </w:t>
      </w:r>
      <w:r w:rsidRPr="007D7368">
        <w:rPr>
          <w:rFonts w:ascii="Times New Roman" w:hAnsi="Times New Roman" w:cs="Times New Roman"/>
          <w:sz w:val="28"/>
          <w:szCs w:val="28"/>
        </w:rPr>
        <w:tab/>
        <w:t>7-8</w:t>
      </w:r>
    </w:p>
    <w:p w:rsidR="003C46D8" w:rsidRPr="007D7368" w:rsidRDefault="003C46D8" w:rsidP="00A96603">
      <w:pPr>
        <w:numPr>
          <w:ilvl w:val="0"/>
          <w:numId w:val="8"/>
        </w:numPr>
        <w:tabs>
          <w:tab w:val="right" w:leader="dot" w:pos="8640"/>
        </w:tabs>
        <w:contextualSpacing/>
        <w:rPr>
          <w:rFonts w:ascii="Times New Roman" w:hAnsi="Times New Roman" w:cs="Times New Roman"/>
          <w:sz w:val="28"/>
          <w:szCs w:val="28"/>
        </w:rPr>
      </w:pPr>
      <w:r w:rsidRPr="007D7368">
        <w:rPr>
          <w:rFonts w:ascii="Times New Roman" w:hAnsi="Times New Roman" w:cs="Times New Roman"/>
          <w:sz w:val="28"/>
          <w:szCs w:val="28"/>
        </w:rPr>
        <w:t>Glossary</w:t>
      </w:r>
      <w:r w:rsidRPr="007D7368">
        <w:rPr>
          <w:rFonts w:ascii="Times New Roman" w:hAnsi="Times New Roman" w:cs="Times New Roman"/>
          <w:sz w:val="28"/>
          <w:szCs w:val="28"/>
        </w:rPr>
        <w:tab/>
      </w:r>
      <w:r w:rsidR="00E51BC2" w:rsidRPr="007D7368">
        <w:rPr>
          <w:rFonts w:ascii="Times New Roman" w:hAnsi="Times New Roman" w:cs="Times New Roman"/>
          <w:sz w:val="28"/>
          <w:szCs w:val="28"/>
        </w:rPr>
        <w:t>8</w:t>
      </w: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contextualSpacing/>
        <w:rPr>
          <w:rFonts w:ascii="Times New Roman" w:hAnsi="Times New Roman" w:cs="Times New Roman"/>
        </w:rPr>
      </w:pPr>
    </w:p>
    <w:p w:rsidR="003C46D8" w:rsidRPr="007D7368" w:rsidRDefault="003C46D8" w:rsidP="003C46D8">
      <w:pPr>
        <w:ind w:left="504"/>
        <w:contextualSpacing/>
        <w:rPr>
          <w:rFonts w:ascii="Times New Roman" w:hAnsi="Times New Roman" w:cs="Times New Roman"/>
          <w:sz w:val="32"/>
          <w:szCs w:val="32"/>
        </w:rPr>
      </w:pPr>
    </w:p>
    <w:p w:rsidR="00FC004E" w:rsidRPr="007D7368" w:rsidRDefault="00FC004E" w:rsidP="003C46D8">
      <w:pPr>
        <w:ind w:left="504"/>
        <w:contextualSpacing/>
        <w:rPr>
          <w:rFonts w:ascii="Times New Roman" w:hAnsi="Times New Roman" w:cs="Times New Roman"/>
          <w:sz w:val="32"/>
          <w:szCs w:val="32"/>
        </w:rPr>
      </w:pPr>
    </w:p>
    <w:p w:rsidR="007D7368" w:rsidRDefault="007D7368" w:rsidP="003C46D8">
      <w:pPr>
        <w:ind w:left="0" w:firstLine="0"/>
        <w:contextualSpacing/>
        <w:rPr>
          <w:rFonts w:ascii="Times New Roman" w:hAnsi="Times New Roman" w:cs="Times New Roman"/>
          <w:b/>
          <w:sz w:val="32"/>
          <w:szCs w:val="32"/>
        </w:rPr>
      </w:pPr>
    </w:p>
    <w:p w:rsidR="007D7368" w:rsidRDefault="007D7368" w:rsidP="003C46D8">
      <w:pPr>
        <w:ind w:left="0" w:firstLine="0"/>
        <w:contextualSpacing/>
        <w:rPr>
          <w:rFonts w:ascii="Times New Roman" w:hAnsi="Times New Roman" w:cs="Times New Roman"/>
          <w:b/>
          <w:sz w:val="32"/>
          <w:szCs w:val="32"/>
        </w:rPr>
      </w:pPr>
    </w:p>
    <w:p w:rsidR="003C46D8" w:rsidRPr="007D7368" w:rsidRDefault="003C46D8" w:rsidP="003C46D8">
      <w:pPr>
        <w:ind w:left="0" w:firstLine="0"/>
        <w:contextualSpacing/>
        <w:rPr>
          <w:rFonts w:ascii="Times New Roman" w:hAnsi="Times New Roman" w:cs="Times New Roman"/>
          <w:b/>
          <w:sz w:val="32"/>
          <w:szCs w:val="32"/>
        </w:rPr>
      </w:pPr>
      <w:r w:rsidRPr="007D7368">
        <w:rPr>
          <w:rFonts w:ascii="Times New Roman" w:hAnsi="Times New Roman" w:cs="Times New Roman"/>
          <w:b/>
          <w:sz w:val="32"/>
          <w:szCs w:val="32"/>
        </w:rPr>
        <w:lastRenderedPageBreak/>
        <w:t>1. Introduction/Overview</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The purpose of this document is to provide the main goals and requirements for </w:t>
      </w:r>
      <w:r w:rsidR="00762FEA" w:rsidRPr="007D7368">
        <w:rPr>
          <w:rFonts w:ascii="Times New Roman" w:hAnsi="Times New Roman" w:cs="Times New Roman"/>
          <w:sz w:val="28"/>
          <w:szCs w:val="28"/>
        </w:rPr>
        <w:t>improving</w:t>
      </w:r>
      <w:r w:rsidRPr="007D7368">
        <w:rPr>
          <w:rFonts w:ascii="Times New Roman" w:hAnsi="Times New Roman" w:cs="Times New Roman"/>
          <w:sz w:val="28"/>
          <w:szCs w:val="28"/>
        </w:rPr>
        <w:t xml:space="preserve"> the Image Processing Tool</w:t>
      </w:r>
      <w:r w:rsidR="00762FEA" w:rsidRPr="007D7368">
        <w:rPr>
          <w:rFonts w:ascii="Times New Roman" w:hAnsi="Times New Roman" w:cs="Times New Roman"/>
          <w:sz w:val="28"/>
          <w:szCs w:val="28"/>
        </w:rPr>
        <w:t xml:space="preserve"> for present and future developers</w:t>
      </w:r>
      <w:r w:rsidRPr="007D7368">
        <w:rPr>
          <w:rFonts w:ascii="Times New Roman" w:hAnsi="Times New Roman" w:cs="Times New Roman"/>
          <w:sz w:val="28"/>
          <w:szCs w:val="28"/>
        </w:rPr>
        <w:t>.</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3C46D8" w:rsidP="003C46D8">
      <w:pPr>
        <w:ind w:left="2"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1.1 Purpose</w:t>
      </w:r>
    </w:p>
    <w:p w:rsidR="003C46D8" w:rsidRPr="007D7368" w:rsidRDefault="003C46D8" w:rsidP="003C46D8">
      <w:pPr>
        <w:ind w:left="1" w:firstLine="0"/>
        <w:contextualSpacing/>
        <w:rPr>
          <w:rFonts w:ascii="Times New Roman" w:hAnsi="Times New Roman" w:cs="Times New Roman"/>
          <w:sz w:val="28"/>
          <w:szCs w:val="28"/>
        </w:rPr>
      </w:pPr>
    </w:p>
    <w:p w:rsidR="003C46D8" w:rsidRPr="007D7368" w:rsidRDefault="000F72C9"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This document serves to outline the details and organization of the tool's continued development as we</w:t>
      </w:r>
      <w:r w:rsidR="003C46D8" w:rsidRPr="007D7368">
        <w:rPr>
          <w:rFonts w:ascii="Times New Roman" w:hAnsi="Times New Roman" w:cs="Times New Roman"/>
          <w:sz w:val="28"/>
          <w:szCs w:val="28"/>
        </w:rPr>
        <w:t xml:space="preserve"> make well-informed improvements to advance the processing capabilities of the software. </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3C46D8" w:rsidP="003C46D8">
      <w:pPr>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1.2 Scope</w:t>
      </w:r>
    </w:p>
    <w:p w:rsidR="003C46D8" w:rsidRPr="007D7368" w:rsidRDefault="003C46D8" w:rsidP="003C46D8">
      <w:pPr>
        <w:ind w:left="0" w:firstLine="0"/>
        <w:contextualSpacing/>
        <w:rPr>
          <w:rFonts w:ascii="Times New Roman" w:hAnsi="Times New Roman" w:cs="Times New Roman"/>
          <w:sz w:val="28"/>
          <w:szCs w:val="28"/>
          <w:u w:val="single"/>
        </w:rPr>
      </w:pPr>
    </w:p>
    <w:p w:rsidR="003C46D8" w:rsidRPr="007D7368"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scope comprises what we intend to implement and nothing more.</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0F72C9" w:rsidP="003C46D8">
      <w:pPr>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rPr>
        <w:tab/>
      </w:r>
      <w:r w:rsidR="003C46D8" w:rsidRPr="007D7368">
        <w:rPr>
          <w:rFonts w:ascii="Times New Roman" w:hAnsi="Times New Roman" w:cs="Times New Roman"/>
          <w:vanish/>
          <w:sz w:val="28"/>
          <w:szCs w:val="28"/>
          <w:u w:val="single"/>
        </w:rPr>
        <w:tab/>
        <w:t>. System</w:t>
      </w:r>
      <w:r w:rsidR="003C46D8" w:rsidRPr="007D7368">
        <w:rPr>
          <w:rFonts w:ascii="Times New Roman" w:hAnsi="Times New Roman" w:cs="Times New Roman"/>
          <w:vanish/>
          <w:sz w:val="28"/>
          <w:szCs w:val="28"/>
          <w:u w:val="single"/>
        </w:rPr>
        <w:cr/>
        <w:t>l is pixels to real world distances tool tips/intuitive usesequencege in the sequencetion of the needle and surface lo</w:t>
      </w:r>
      <w:r w:rsidR="003C46D8" w:rsidRPr="007D7368">
        <w:rPr>
          <w:rFonts w:ascii="Times New Roman" w:hAnsi="Times New Roman" w:cs="Times New Roman"/>
          <w:sz w:val="28"/>
          <w:szCs w:val="28"/>
          <w:u w:val="single"/>
        </w:rPr>
        <w:t>1.2.1 Main Objective</w:t>
      </w:r>
    </w:p>
    <w:p w:rsidR="003C46D8" w:rsidRPr="007D7368" w:rsidRDefault="003C46D8" w:rsidP="003C46D8">
      <w:pPr>
        <w:ind w:left="0" w:firstLine="0"/>
        <w:contextualSpacing/>
        <w:rPr>
          <w:rFonts w:ascii="Times New Roman" w:hAnsi="Times New Roman" w:cs="Times New Roman"/>
        </w:rPr>
      </w:pPr>
    </w:p>
    <w:p w:rsidR="003C46D8" w:rsidRPr="007D7368" w:rsidRDefault="003C46D8" w:rsidP="00166035">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main objectives of this edition of the tool are to increase automation, improve the user interface, provide graphical data, and speed up processing.</w:t>
      </w:r>
    </w:p>
    <w:p w:rsidR="003C46D8" w:rsidRPr="007D7368" w:rsidRDefault="003C46D8" w:rsidP="003C46D8">
      <w:pPr>
        <w:ind w:left="0" w:firstLine="0"/>
        <w:contextualSpacing/>
        <w:rPr>
          <w:rFonts w:ascii="Times New Roman" w:hAnsi="Times New Roman" w:cs="Times New Roman"/>
          <w:sz w:val="32"/>
          <w:szCs w:val="32"/>
        </w:rPr>
      </w:pPr>
    </w:p>
    <w:p w:rsidR="003C46D8" w:rsidRPr="007D7368" w:rsidRDefault="003C46D8" w:rsidP="000F72C9">
      <w:pPr>
        <w:ind w:left="0" w:firstLine="72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1.2.2 Specific Goals</w:t>
      </w:r>
    </w:p>
    <w:p w:rsidR="000F72C9" w:rsidRPr="007D7368" w:rsidRDefault="000F72C9" w:rsidP="003C46D8">
      <w:pPr>
        <w:ind w:left="0" w:firstLine="0"/>
        <w:contextualSpacing/>
        <w:rPr>
          <w:rFonts w:ascii="Times New Roman" w:hAnsi="Times New Roman" w:cs="Times New Roman"/>
          <w:sz w:val="28"/>
          <w:szCs w:val="28"/>
          <w:u w:val="single"/>
        </w:rPr>
      </w:pPr>
    </w:p>
    <w:p w:rsidR="003C46D8" w:rsidRPr="007D7368" w:rsidRDefault="003C46D8" w:rsidP="00166035">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Specific modifications to be brought up in this version include:</w:t>
      </w:r>
    </w:p>
    <w:p w:rsidR="003C46D8" w:rsidRPr="007D7368" w:rsidRDefault="003C46D8" w:rsidP="003C46D8">
      <w:pPr>
        <w:pStyle w:val="ListParagraph"/>
        <w:numPr>
          <w:ilvl w:val="0"/>
          <w:numId w:val="2"/>
        </w:numPr>
        <w:rPr>
          <w:sz w:val="28"/>
          <w:szCs w:val="28"/>
        </w:rPr>
      </w:pPr>
      <w:r w:rsidRPr="007D7368">
        <w:rPr>
          <w:sz w:val="28"/>
          <w:szCs w:val="28"/>
        </w:rPr>
        <w:t>Automatic determination of needle and ratchet location</w:t>
      </w:r>
    </w:p>
    <w:p w:rsidR="003C46D8" w:rsidRPr="007D7368" w:rsidRDefault="003C46D8" w:rsidP="003C46D8">
      <w:pPr>
        <w:numPr>
          <w:ilvl w:val="1"/>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if camera position is constant, determine location once using first image in sequence</w:t>
      </w:r>
    </w:p>
    <w:p w:rsidR="003C46D8" w:rsidRPr="007D7368" w:rsidRDefault="003C46D8" w:rsidP="003C46D8">
      <w:pPr>
        <w:numPr>
          <w:ilvl w:val="1"/>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if camera position is altered, determine location for each image in sequence</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Removal of the base image calibration</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Alteration of drop image manipulation (remove white glare)</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Drop volume measurement for each image</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Graphing of various plots using the extracted data</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Improvements to the user interface, including tool tips/intuitive use</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Increased processing efficiency</w:t>
      </w:r>
    </w:p>
    <w:p w:rsidR="003C46D8" w:rsidRPr="007D7368" w:rsidRDefault="003C46D8" w:rsidP="003C46D8">
      <w:pPr>
        <w:numPr>
          <w:ilvl w:val="0"/>
          <w:numId w:val="2"/>
        </w:numPr>
        <w:contextualSpacing/>
        <w:rPr>
          <w:rFonts w:ascii="Times New Roman" w:hAnsi="Times New Roman" w:cs="Times New Roman"/>
          <w:sz w:val="28"/>
          <w:szCs w:val="28"/>
        </w:rPr>
      </w:pPr>
      <w:r w:rsidRPr="007D7368">
        <w:rPr>
          <w:rFonts w:ascii="Times New Roman" w:hAnsi="Times New Roman" w:cs="Times New Roman"/>
          <w:sz w:val="28"/>
          <w:szCs w:val="28"/>
        </w:rPr>
        <w:t xml:space="preserve"> Conversion of pixels to real world distances</w:t>
      </w:r>
    </w:p>
    <w:p w:rsidR="000F72C9" w:rsidRPr="007D7368" w:rsidRDefault="000F72C9" w:rsidP="000F72C9">
      <w:pPr>
        <w:contextualSpacing/>
        <w:rPr>
          <w:rFonts w:ascii="Times New Roman" w:hAnsi="Times New Roman" w:cs="Times New Roman"/>
          <w:sz w:val="28"/>
          <w:szCs w:val="28"/>
        </w:rPr>
      </w:pPr>
    </w:p>
    <w:p w:rsidR="000F72C9" w:rsidRPr="007D7368" w:rsidRDefault="000F72C9" w:rsidP="000F72C9">
      <w:pPr>
        <w:contextualSpacing/>
        <w:rPr>
          <w:rFonts w:ascii="Times New Roman" w:hAnsi="Times New Roman" w:cs="Times New Roman"/>
          <w:sz w:val="28"/>
          <w:szCs w:val="28"/>
        </w:rPr>
      </w:pPr>
    </w:p>
    <w:p w:rsidR="007D7368" w:rsidRDefault="007D7368" w:rsidP="000F72C9">
      <w:pPr>
        <w:ind w:left="0" w:firstLine="720"/>
        <w:contextualSpacing/>
        <w:rPr>
          <w:rFonts w:ascii="Times New Roman" w:hAnsi="Times New Roman" w:cs="Times New Roman"/>
          <w:sz w:val="28"/>
          <w:szCs w:val="28"/>
          <w:u w:val="single"/>
        </w:rPr>
      </w:pPr>
    </w:p>
    <w:p w:rsidR="007D7368" w:rsidRDefault="007D7368" w:rsidP="000F72C9">
      <w:pPr>
        <w:ind w:left="0" w:firstLine="720"/>
        <w:contextualSpacing/>
        <w:rPr>
          <w:rFonts w:ascii="Times New Roman" w:hAnsi="Times New Roman" w:cs="Times New Roman"/>
          <w:sz w:val="28"/>
          <w:szCs w:val="28"/>
          <w:u w:val="single"/>
        </w:rPr>
      </w:pPr>
    </w:p>
    <w:p w:rsidR="003C46D8" w:rsidRPr="007D7368" w:rsidRDefault="003C46D8" w:rsidP="000F72C9">
      <w:pPr>
        <w:ind w:left="0" w:firstLine="72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lastRenderedPageBreak/>
        <w:t>1.</w:t>
      </w:r>
      <w:r w:rsidR="000F72C9" w:rsidRPr="007D7368">
        <w:rPr>
          <w:rFonts w:ascii="Times New Roman" w:hAnsi="Times New Roman" w:cs="Times New Roman"/>
          <w:sz w:val="28"/>
          <w:szCs w:val="28"/>
          <w:u w:val="single"/>
        </w:rPr>
        <w:t>2.</w:t>
      </w:r>
      <w:r w:rsidRPr="007D7368">
        <w:rPr>
          <w:rFonts w:ascii="Times New Roman" w:hAnsi="Times New Roman" w:cs="Times New Roman"/>
          <w:sz w:val="28"/>
          <w:szCs w:val="28"/>
          <w:u w:val="single"/>
        </w:rPr>
        <w:t>3 Overview of Document</w:t>
      </w:r>
    </w:p>
    <w:p w:rsidR="003C46D8" w:rsidRPr="007D7368" w:rsidRDefault="003C46D8" w:rsidP="003C46D8">
      <w:pPr>
        <w:ind w:left="0" w:firstLine="0"/>
        <w:contextualSpacing/>
        <w:rPr>
          <w:rFonts w:ascii="Times New Roman" w:hAnsi="Times New Roman" w:cs="Times New Roman"/>
          <w:sz w:val="28"/>
          <w:szCs w:val="28"/>
          <w:u w:val="single"/>
        </w:rPr>
      </w:pPr>
    </w:p>
    <w:p w:rsidR="003C46D8" w:rsidRPr="007D7368" w:rsidRDefault="003C46D8" w:rsidP="00166035">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This document specifies </w:t>
      </w:r>
      <w:r w:rsidR="000F72C9" w:rsidRPr="007D7368">
        <w:rPr>
          <w:rFonts w:ascii="Times New Roman" w:hAnsi="Times New Roman" w:cs="Times New Roman"/>
          <w:sz w:val="28"/>
          <w:szCs w:val="28"/>
        </w:rPr>
        <w:t xml:space="preserve">the minimum system requirements as well as the </w:t>
      </w:r>
      <w:r w:rsidR="00160F81" w:rsidRPr="007D7368">
        <w:rPr>
          <w:rFonts w:ascii="Times New Roman" w:hAnsi="Times New Roman" w:cs="Times New Roman"/>
          <w:sz w:val="28"/>
          <w:szCs w:val="28"/>
        </w:rPr>
        <w:t xml:space="preserve">users, deliverables, risks, </w:t>
      </w:r>
      <w:r w:rsidR="000F72C9" w:rsidRPr="007D7368">
        <w:rPr>
          <w:rFonts w:ascii="Times New Roman" w:hAnsi="Times New Roman" w:cs="Times New Roman"/>
          <w:sz w:val="28"/>
          <w:szCs w:val="28"/>
        </w:rPr>
        <w:t xml:space="preserve">and </w:t>
      </w:r>
      <w:r w:rsidR="00160F81" w:rsidRPr="007D7368">
        <w:rPr>
          <w:rFonts w:ascii="Times New Roman" w:hAnsi="Times New Roman" w:cs="Times New Roman"/>
          <w:sz w:val="28"/>
          <w:szCs w:val="28"/>
        </w:rPr>
        <w:t xml:space="preserve">term definitions </w:t>
      </w:r>
      <w:r w:rsidRPr="007D7368">
        <w:rPr>
          <w:rFonts w:ascii="Times New Roman" w:hAnsi="Times New Roman" w:cs="Times New Roman"/>
          <w:sz w:val="28"/>
          <w:szCs w:val="28"/>
        </w:rPr>
        <w:t>of the tool, for all developers involved, present and future.</w:t>
      </w:r>
    </w:p>
    <w:p w:rsidR="003C46D8" w:rsidRPr="007D7368" w:rsidRDefault="003C46D8" w:rsidP="003C46D8">
      <w:pPr>
        <w:ind w:left="1" w:firstLine="0"/>
        <w:contextualSpacing/>
        <w:rPr>
          <w:rFonts w:ascii="Times New Roman" w:hAnsi="Times New Roman" w:cs="Times New Roman"/>
          <w:b/>
          <w:sz w:val="32"/>
          <w:szCs w:val="32"/>
        </w:rPr>
      </w:pPr>
    </w:p>
    <w:p w:rsidR="003C46D8" w:rsidRPr="007D7368" w:rsidRDefault="003C46D8" w:rsidP="003C46D8">
      <w:pPr>
        <w:ind w:left="1" w:firstLine="0"/>
        <w:contextualSpacing/>
        <w:rPr>
          <w:rFonts w:ascii="Times New Roman" w:hAnsi="Times New Roman" w:cs="Times New Roman"/>
          <w:b/>
          <w:sz w:val="32"/>
          <w:szCs w:val="32"/>
        </w:rPr>
      </w:pPr>
      <w:r w:rsidRPr="007D7368">
        <w:rPr>
          <w:rFonts w:ascii="Times New Roman" w:hAnsi="Times New Roman" w:cs="Times New Roman"/>
          <w:b/>
          <w:sz w:val="32"/>
          <w:szCs w:val="32"/>
        </w:rPr>
        <w:t>2. System</w:t>
      </w:r>
    </w:p>
    <w:p w:rsidR="003C46D8" w:rsidRPr="007D7368" w:rsidRDefault="003C46D8" w:rsidP="003C46D8">
      <w:pPr>
        <w:ind w:left="1" w:firstLine="0"/>
        <w:contextualSpacing/>
        <w:rPr>
          <w:rFonts w:ascii="Times New Roman" w:hAnsi="Times New Roman" w:cs="Times New Roman"/>
          <w:b/>
          <w:sz w:val="32"/>
          <w:szCs w:val="32"/>
        </w:rPr>
      </w:pPr>
    </w:p>
    <w:p w:rsidR="003C46D8" w:rsidRPr="007D7368" w:rsidRDefault="003C46D8" w:rsidP="003C46D8">
      <w:pPr>
        <w:ind w:left="1" w:firstLine="0"/>
        <w:contextualSpacing/>
        <w:rPr>
          <w:rFonts w:ascii="Times New Roman" w:hAnsi="Times New Roman" w:cs="Times New Roman"/>
          <w:sz w:val="28"/>
          <w:szCs w:val="28"/>
        </w:rPr>
      </w:pPr>
      <w:r w:rsidRPr="007D7368">
        <w:rPr>
          <w:rFonts w:ascii="Times New Roman" w:hAnsi="Times New Roman" w:cs="Times New Roman"/>
          <w:sz w:val="28"/>
          <w:szCs w:val="28"/>
        </w:rPr>
        <w:t>Technical and functional requirements are outlined in order to have a clear path for development.</w:t>
      </w:r>
    </w:p>
    <w:p w:rsidR="003C46D8" w:rsidRPr="007D7368" w:rsidRDefault="003C46D8" w:rsidP="003C46D8">
      <w:pPr>
        <w:ind w:left="1" w:firstLine="0"/>
        <w:contextualSpacing/>
        <w:rPr>
          <w:rFonts w:ascii="Times New Roman" w:hAnsi="Times New Roman" w:cs="Times New Roman"/>
          <w:sz w:val="28"/>
          <w:szCs w:val="28"/>
        </w:rPr>
      </w:pPr>
    </w:p>
    <w:p w:rsidR="003C46D8" w:rsidRPr="007D7368" w:rsidRDefault="003C46D8" w:rsidP="003C46D8">
      <w:pPr>
        <w:ind w:left="1"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2.1 Development Environment</w:t>
      </w:r>
    </w:p>
    <w:p w:rsidR="003C46D8" w:rsidRPr="007D7368" w:rsidRDefault="003C46D8" w:rsidP="003C46D8">
      <w:pPr>
        <w:contextualSpacing/>
        <w:rPr>
          <w:rFonts w:ascii="Times New Roman" w:hAnsi="Times New Roman" w:cs="Times New Roman"/>
          <w:sz w:val="28"/>
          <w:szCs w:val="28"/>
        </w:rPr>
      </w:pPr>
    </w:p>
    <w:p w:rsidR="003C46D8" w:rsidRPr="007D7368"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system shall be ran and developed on a PC with a CD-RW drive at the least. Minimum PC specifications will be adequate in order to run the software successfully. Since the</w:t>
      </w:r>
      <w:r w:rsidR="000F72C9" w:rsidRPr="007D7368">
        <w:rPr>
          <w:rFonts w:ascii="Times New Roman" w:hAnsi="Times New Roman" w:cs="Times New Roman"/>
          <w:sz w:val="28"/>
          <w:szCs w:val="28"/>
        </w:rPr>
        <w:t xml:space="preserve"> data outputs</w:t>
      </w:r>
      <w:r w:rsidRPr="007D7368">
        <w:rPr>
          <w:rFonts w:ascii="Times New Roman" w:hAnsi="Times New Roman" w:cs="Times New Roman"/>
          <w:sz w:val="28"/>
          <w:szCs w:val="28"/>
        </w:rPr>
        <w:t xml:space="preserve"> to a comma separated values file, a spreadsheet application is also necessary on the computing platform. </w:t>
      </w:r>
    </w:p>
    <w:p w:rsidR="00CD325B" w:rsidRPr="007D7368" w:rsidRDefault="00CD325B" w:rsidP="003C46D8">
      <w:pPr>
        <w:ind w:left="0" w:firstLine="0"/>
        <w:contextualSpacing/>
        <w:rPr>
          <w:rFonts w:ascii="Times New Roman" w:hAnsi="Times New Roman" w:cs="Times New Roman"/>
          <w:sz w:val="28"/>
          <w:szCs w:val="28"/>
        </w:rPr>
      </w:pPr>
    </w:p>
    <w:p w:rsidR="00CD325B" w:rsidRPr="007D7368" w:rsidRDefault="00CD325B" w:rsidP="00CD325B">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2.2 System Architecture</w:t>
      </w:r>
    </w:p>
    <w:p w:rsidR="00C06E8D" w:rsidRPr="007D7368" w:rsidRDefault="00C06E8D" w:rsidP="00CD325B">
      <w:pPr>
        <w:spacing w:line="288" w:lineRule="auto"/>
        <w:ind w:left="0" w:firstLine="0"/>
        <w:contextualSpacing/>
        <w:rPr>
          <w:rFonts w:ascii="Times New Roman" w:hAnsi="Times New Roman" w:cs="Times New Roman"/>
          <w:sz w:val="28"/>
          <w:szCs w:val="28"/>
          <w:u w:val="single"/>
        </w:rPr>
      </w:pPr>
    </w:p>
    <w:p w:rsidR="00C06E8D" w:rsidRPr="007D7368" w:rsidRDefault="00C06E8D" w:rsidP="00C06E8D">
      <w:pPr>
        <w:spacing w:line="288" w:lineRule="auto"/>
        <w:ind w:left="0" w:firstLine="0"/>
        <w:contextualSpacing/>
        <w:rPr>
          <w:rFonts w:ascii="Times New Roman" w:hAnsi="Times New Roman" w:cs="Times New Roman"/>
          <w:b/>
          <w:sz w:val="32"/>
          <w:szCs w:val="32"/>
        </w:rPr>
      </w:pPr>
      <w:r w:rsidRPr="007D7368">
        <w:rPr>
          <w:rFonts w:ascii="Times New Roman" w:hAnsi="Times New Roman" w:cs="Times New Roman"/>
          <w:b/>
          <w:noProof/>
          <w:sz w:val="32"/>
          <w:szCs w:val="32"/>
        </w:rPr>
        <w:drawing>
          <wp:inline distT="0" distB="0" distL="0" distR="0">
            <wp:extent cx="5943600" cy="2333625"/>
            <wp:effectExtent l="19050" t="0" r="0" b="0"/>
            <wp:docPr id="1" name="Picture 3" descr="C:\Users\Anne\Desktop\Software Engineering\system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ne\Desktop\Software Engineering\system architecture.png"/>
                    <pic:cNvPicPr>
                      <a:picLocks noChangeAspect="1" noChangeArrowheads="1"/>
                    </pic:cNvPicPr>
                  </pic:nvPicPr>
                  <pic:blipFill>
                    <a:blip r:embed="rId9" cstate="print"/>
                    <a:srcRect/>
                    <a:stretch>
                      <a:fillRect/>
                    </a:stretch>
                  </pic:blipFill>
                  <pic:spPr bwMode="auto">
                    <a:xfrm>
                      <a:off x="0" y="0"/>
                      <a:ext cx="5943600" cy="2333625"/>
                    </a:xfrm>
                    <a:prstGeom prst="rect">
                      <a:avLst/>
                    </a:prstGeom>
                    <a:noFill/>
                    <a:ln w="9525">
                      <a:noFill/>
                      <a:miter lim="800000"/>
                      <a:headEnd/>
                      <a:tailEnd/>
                    </a:ln>
                  </pic:spPr>
                </pic:pic>
              </a:graphicData>
            </a:graphic>
          </wp:inline>
        </w:drawing>
      </w:r>
    </w:p>
    <w:p w:rsidR="00C06E8D" w:rsidRPr="007D7368" w:rsidRDefault="00C06E8D" w:rsidP="00C06E8D">
      <w:pPr>
        <w:spacing w:line="288" w:lineRule="auto"/>
        <w:ind w:left="0" w:firstLine="0"/>
        <w:contextualSpacing/>
        <w:rPr>
          <w:rFonts w:ascii="Times New Roman" w:hAnsi="Times New Roman" w:cs="Times New Roman"/>
          <w:sz w:val="28"/>
          <w:szCs w:val="28"/>
        </w:rPr>
      </w:pPr>
      <w:proofErr w:type="gramStart"/>
      <w:r w:rsidRPr="007D7368">
        <w:rPr>
          <w:rFonts w:ascii="Times New Roman" w:hAnsi="Times New Roman" w:cs="Times New Roman"/>
          <w:sz w:val="28"/>
          <w:szCs w:val="28"/>
        </w:rPr>
        <w:t>Figure 1.</w:t>
      </w:r>
      <w:proofErr w:type="gramEnd"/>
      <w:r w:rsidRPr="007D7368">
        <w:rPr>
          <w:rFonts w:ascii="Times New Roman" w:hAnsi="Times New Roman" w:cs="Times New Roman"/>
          <w:sz w:val="28"/>
          <w:szCs w:val="28"/>
        </w:rPr>
        <w:t xml:space="preserve"> </w:t>
      </w:r>
      <w:proofErr w:type="gramStart"/>
      <w:r w:rsidRPr="007D7368">
        <w:rPr>
          <w:rFonts w:ascii="Times New Roman" w:hAnsi="Times New Roman" w:cs="Times New Roman"/>
          <w:sz w:val="28"/>
          <w:szCs w:val="28"/>
        </w:rPr>
        <w:t>System Architecture with research system and Image Processing Tool.</w:t>
      </w:r>
      <w:proofErr w:type="gramEnd"/>
    </w:p>
    <w:p w:rsidR="00C06E8D" w:rsidRPr="007D7368" w:rsidRDefault="00C06E8D" w:rsidP="000F72C9">
      <w:pPr>
        <w:spacing w:line="288" w:lineRule="auto"/>
        <w:ind w:left="0" w:firstLine="0"/>
        <w:contextualSpacing/>
        <w:rPr>
          <w:rFonts w:ascii="Times New Roman" w:hAnsi="Times New Roman" w:cs="Times New Roman"/>
          <w:sz w:val="28"/>
          <w:szCs w:val="28"/>
        </w:rPr>
      </w:pPr>
    </w:p>
    <w:p w:rsidR="000F72C9" w:rsidRPr="007D7368" w:rsidRDefault="000F72C9" w:rsidP="00C06E8D">
      <w:pPr>
        <w:spacing w:line="288" w:lineRule="auto"/>
        <w:ind w:left="0" w:firstLine="720"/>
        <w:contextualSpacing/>
        <w:rPr>
          <w:rFonts w:ascii="Times New Roman" w:hAnsi="Times New Roman" w:cs="Times New Roman"/>
          <w:sz w:val="28"/>
          <w:szCs w:val="28"/>
        </w:rPr>
      </w:pPr>
      <w:r w:rsidRPr="007D7368">
        <w:rPr>
          <w:rFonts w:ascii="Times New Roman" w:hAnsi="Times New Roman" w:cs="Times New Roman"/>
          <w:sz w:val="28"/>
          <w:szCs w:val="28"/>
        </w:rPr>
        <w:t xml:space="preserve">The setup of the research requiring the Image Processing Tool involves a high speed camera, an injection needle that releases a drop of liquid, and a ratchet surface. The experiment entails the droplet falling from the needle onto the surface and moving across the surface while the camera captures many frames of the </w:t>
      </w:r>
      <w:r w:rsidRPr="007D7368">
        <w:rPr>
          <w:rFonts w:ascii="Times New Roman" w:hAnsi="Times New Roman" w:cs="Times New Roman"/>
          <w:sz w:val="28"/>
          <w:szCs w:val="28"/>
        </w:rPr>
        <w:lastRenderedPageBreak/>
        <w:t xml:space="preserve">motion. </w:t>
      </w:r>
      <w:r w:rsidR="00316EB1" w:rsidRPr="007D7368">
        <w:rPr>
          <w:rFonts w:ascii="Times New Roman" w:hAnsi="Times New Roman" w:cs="Times New Roman"/>
          <w:sz w:val="28"/>
          <w:szCs w:val="28"/>
        </w:rPr>
        <w:t xml:space="preserve">The pictures are saved in TIFF format. </w:t>
      </w:r>
      <w:r w:rsidRPr="007D7368">
        <w:rPr>
          <w:rFonts w:ascii="Times New Roman" w:hAnsi="Times New Roman" w:cs="Times New Roman"/>
          <w:sz w:val="28"/>
          <w:szCs w:val="28"/>
        </w:rPr>
        <w:t xml:space="preserve">Figure 1 </w:t>
      </w:r>
      <w:r w:rsidR="007059B6" w:rsidRPr="007D7368">
        <w:rPr>
          <w:rFonts w:ascii="Times New Roman" w:hAnsi="Times New Roman" w:cs="Times New Roman"/>
          <w:sz w:val="28"/>
          <w:szCs w:val="28"/>
        </w:rPr>
        <w:t>above</w:t>
      </w:r>
      <w:r w:rsidRPr="007D7368">
        <w:rPr>
          <w:rFonts w:ascii="Times New Roman" w:hAnsi="Times New Roman" w:cs="Times New Roman"/>
          <w:sz w:val="28"/>
          <w:szCs w:val="28"/>
        </w:rPr>
        <w:t xml:space="preserve"> shows the flow of data from the experimental process with the camera, needle, and ratchet surface system, to the output of the Image Processing software.</w:t>
      </w:r>
    </w:p>
    <w:p w:rsidR="000F72C9" w:rsidRPr="007D7368" w:rsidRDefault="000F72C9" w:rsidP="00CD325B">
      <w:pPr>
        <w:spacing w:line="288" w:lineRule="auto"/>
        <w:ind w:left="0" w:firstLine="0"/>
        <w:contextualSpacing/>
        <w:rPr>
          <w:rFonts w:ascii="Times New Roman" w:hAnsi="Times New Roman" w:cs="Times New Roman"/>
          <w:sz w:val="28"/>
          <w:szCs w:val="28"/>
        </w:rPr>
      </w:pPr>
    </w:p>
    <w:p w:rsidR="003C46D8" w:rsidRPr="000F3275" w:rsidRDefault="003C46D8" w:rsidP="00CD325B">
      <w:pPr>
        <w:spacing w:line="288" w:lineRule="auto"/>
        <w:ind w:left="0" w:firstLine="0"/>
        <w:contextualSpacing/>
        <w:rPr>
          <w:rFonts w:ascii="Times New Roman" w:hAnsi="Times New Roman" w:cs="Times New Roman"/>
          <w:b/>
          <w:sz w:val="32"/>
          <w:szCs w:val="32"/>
        </w:rPr>
      </w:pPr>
      <w:r w:rsidRPr="000F3275">
        <w:rPr>
          <w:rFonts w:ascii="Times New Roman" w:hAnsi="Times New Roman" w:cs="Times New Roman"/>
          <w:b/>
          <w:sz w:val="32"/>
          <w:szCs w:val="32"/>
        </w:rPr>
        <w:t>3. Users</w:t>
      </w:r>
    </w:p>
    <w:p w:rsidR="003C46D8" w:rsidRPr="007D7368" w:rsidRDefault="003C46D8" w:rsidP="003C46D8">
      <w:pPr>
        <w:ind w:left="504"/>
        <w:contextualSpacing/>
        <w:rPr>
          <w:rFonts w:ascii="Times New Roman" w:hAnsi="Times New Roman" w:cs="Times New Roman"/>
          <w:sz w:val="28"/>
          <w:szCs w:val="28"/>
        </w:rPr>
      </w:pPr>
    </w:p>
    <w:p w:rsidR="003C46D8" w:rsidRPr="007D7368"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The primary users of the software are students and mechanical engineering professors, Dr. </w:t>
      </w:r>
      <w:proofErr w:type="spellStart"/>
      <w:r w:rsidRPr="007D7368">
        <w:rPr>
          <w:rFonts w:ascii="Times New Roman" w:hAnsi="Times New Roman" w:cs="Times New Roman"/>
          <w:sz w:val="28"/>
          <w:szCs w:val="28"/>
        </w:rPr>
        <w:t>Guo</w:t>
      </w:r>
      <w:proofErr w:type="spellEnd"/>
      <w:r w:rsidRPr="007D7368">
        <w:rPr>
          <w:rFonts w:ascii="Times New Roman" w:hAnsi="Times New Roman" w:cs="Times New Roman"/>
          <w:sz w:val="28"/>
          <w:szCs w:val="28"/>
        </w:rPr>
        <w:t xml:space="preserve"> and Dr. Ok, studying </w:t>
      </w:r>
      <w:proofErr w:type="spellStart"/>
      <w:r w:rsidRPr="007D7368">
        <w:rPr>
          <w:rFonts w:ascii="Times New Roman" w:hAnsi="Times New Roman" w:cs="Times New Roman"/>
          <w:sz w:val="28"/>
          <w:szCs w:val="28"/>
        </w:rPr>
        <w:t>Leidenfrost</w:t>
      </w:r>
      <w:proofErr w:type="spellEnd"/>
      <w:r w:rsidRPr="007D7368">
        <w:rPr>
          <w:rFonts w:ascii="Times New Roman" w:hAnsi="Times New Roman" w:cs="Times New Roman"/>
          <w:sz w:val="28"/>
          <w:szCs w:val="28"/>
        </w:rPr>
        <w:t>-Ratchet Systems at Midwestern State University.</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3.1 User Interface Specifications</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user interface will incorporate image folder uploading, image file listing, image removal, processing progress bar, and run data action. In addition, the user will input the speed of the camera in terms of frames per second in a numeric up/down tool. Additional numeric up/down tools will allow the user to set the bounding range of the droplet and the real world width (i.e. in cm) of the image.</w:t>
      </w:r>
      <w:r w:rsidR="000F72C9" w:rsidRPr="007D7368">
        <w:rPr>
          <w:rFonts w:ascii="Times New Roman" w:hAnsi="Times New Roman" w:cs="Times New Roman"/>
          <w:sz w:val="28"/>
          <w:szCs w:val="28"/>
        </w:rPr>
        <w:t xml:space="preserve"> Additionally, there will be some component that allows the user to fine tune the location of the needle and surface determined by the system.</w:t>
      </w:r>
    </w:p>
    <w:p w:rsidR="00D019F7" w:rsidRPr="007D7368" w:rsidRDefault="00D019F7" w:rsidP="003C46D8">
      <w:pPr>
        <w:ind w:left="0" w:firstLine="0"/>
        <w:contextualSpacing/>
        <w:rPr>
          <w:rFonts w:ascii="Times New Roman" w:hAnsi="Times New Roman" w:cs="Times New Roman"/>
          <w:sz w:val="28"/>
          <w:szCs w:val="28"/>
        </w:rPr>
      </w:pPr>
    </w:p>
    <w:p w:rsidR="003C46D8" w:rsidRPr="000F3275" w:rsidRDefault="003C46D8" w:rsidP="003C46D8">
      <w:pPr>
        <w:ind w:left="0" w:firstLine="0"/>
        <w:contextualSpacing/>
        <w:rPr>
          <w:rFonts w:ascii="Times New Roman" w:hAnsi="Times New Roman" w:cs="Times New Roman"/>
          <w:b/>
          <w:sz w:val="32"/>
          <w:szCs w:val="32"/>
        </w:rPr>
      </w:pPr>
      <w:r w:rsidRPr="000F3275">
        <w:rPr>
          <w:rFonts w:ascii="Times New Roman" w:hAnsi="Times New Roman" w:cs="Times New Roman"/>
          <w:b/>
          <w:sz w:val="32"/>
          <w:szCs w:val="32"/>
        </w:rPr>
        <w:t>4. Functional Requirements</w:t>
      </w:r>
    </w:p>
    <w:p w:rsidR="003C46D8" w:rsidRPr="007D7368" w:rsidRDefault="003C46D8" w:rsidP="003C46D8">
      <w:pPr>
        <w:ind w:left="0" w:firstLine="0"/>
        <w:contextualSpacing/>
        <w:rPr>
          <w:rFonts w:ascii="Times New Roman" w:hAnsi="Times New Roman" w:cs="Times New Roman"/>
          <w:sz w:val="28"/>
          <w:szCs w:val="28"/>
          <w:u w:val="single"/>
        </w:rPr>
      </w:pPr>
    </w:p>
    <w:p w:rsidR="003C46D8" w:rsidRPr="007D7368"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This section describes the operations of the tool and how the system should behave.</w:t>
      </w:r>
    </w:p>
    <w:p w:rsidR="003C46D8" w:rsidRPr="007D7368" w:rsidRDefault="003C46D8" w:rsidP="00EA604D">
      <w:pPr>
        <w:ind w:left="0" w:firstLine="0"/>
        <w:contextualSpacing/>
        <w:rPr>
          <w:rFonts w:ascii="Times New Roman" w:hAnsi="Times New Roman" w:cs="Times New Roman"/>
          <w:sz w:val="28"/>
          <w:szCs w:val="28"/>
        </w:rPr>
      </w:pPr>
    </w:p>
    <w:p w:rsidR="003C46D8" w:rsidRPr="007D7368" w:rsidRDefault="003C46D8" w:rsidP="003C46D8">
      <w:pPr>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4.1 Issues</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3C46D8" w:rsidP="00523B7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Some issues that may arise include minor inaccuracies due to poor image quality and difficulty adjusting to inconsistent needle and surface locations due to changes in camera position.</w:t>
      </w:r>
    </w:p>
    <w:p w:rsidR="003C46D8" w:rsidRPr="007D7368"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ab/>
      </w:r>
    </w:p>
    <w:p w:rsidR="00EA604D" w:rsidRPr="007D7368" w:rsidRDefault="00EA604D" w:rsidP="003C46D8">
      <w:pPr>
        <w:ind w:left="0" w:firstLine="0"/>
        <w:contextualSpacing/>
        <w:rPr>
          <w:rFonts w:ascii="Times New Roman" w:hAnsi="Times New Roman" w:cs="Times New Roman"/>
          <w:sz w:val="28"/>
          <w:szCs w:val="28"/>
        </w:rPr>
      </w:pPr>
    </w:p>
    <w:p w:rsidR="00C10E33" w:rsidRDefault="00C10E33" w:rsidP="003C46D8">
      <w:pPr>
        <w:ind w:left="0" w:firstLine="0"/>
        <w:contextualSpacing/>
        <w:rPr>
          <w:rFonts w:ascii="Times New Roman" w:hAnsi="Times New Roman" w:cs="Times New Roman"/>
          <w:sz w:val="28"/>
          <w:szCs w:val="28"/>
          <w:u w:val="single"/>
        </w:rPr>
      </w:pPr>
    </w:p>
    <w:p w:rsidR="00C10E33" w:rsidRDefault="00C10E33" w:rsidP="003C46D8">
      <w:pPr>
        <w:ind w:left="0" w:firstLine="0"/>
        <w:contextualSpacing/>
        <w:rPr>
          <w:rFonts w:ascii="Times New Roman" w:hAnsi="Times New Roman" w:cs="Times New Roman"/>
          <w:sz w:val="28"/>
          <w:szCs w:val="28"/>
          <w:u w:val="single"/>
        </w:rPr>
      </w:pPr>
    </w:p>
    <w:p w:rsidR="00C10E33" w:rsidRDefault="00C10E33" w:rsidP="003C46D8">
      <w:pPr>
        <w:ind w:left="0" w:firstLine="0"/>
        <w:contextualSpacing/>
        <w:rPr>
          <w:rFonts w:ascii="Times New Roman" w:hAnsi="Times New Roman" w:cs="Times New Roman"/>
          <w:sz w:val="28"/>
          <w:szCs w:val="28"/>
          <w:u w:val="single"/>
        </w:rPr>
      </w:pPr>
    </w:p>
    <w:p w:rsidR="00C10E33" w:rsidRDefault="00C10E33" w:rsidP="003C46D8">
      <w:pPr>
        <w:ind w:left="0" w:firstLine="0"/>
        <w:contextualSpacing/>
        <w:rPr>
          <w:rFonts w:ascii="Times New Roman" w:hAnsi="Times New Roman" w:cs="Times New Roman"/>
          <w:sz w:val="28"/>
          <w:szCs w:val="28"/>
          <w:u w:val="single"/>
        </w:rPr>
      </w:pPr>
    </w:p>
    <w:p w:rsidR="003C46D8" w:rsidRPr="007D7368" w:rsidRDefault="003C46D8" w:rsidP="003C46D8">
      <w:pPr>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lastRenderedPageBreak/>
        <w:t>4.2 Major Functions</w:t>
      </w:r>
    </w:p>
    <w:p w:rsidR="003C46D8" w:rsidRPr="007D7368" w:rsidRDefault="003C46D8" w:rsidP="003C46D8">
      <w:pPr>
        <w:ind w:left="0" w:firstLine="0"/>
        <w:contextualSpacing/>
        <w:rPr>
          <w:rFonts w:ascii="Times New Roman" w:hAnsi="Times New Roman" w:cs="Times New Roman"/>
          <w:sz w:val="28"/>
          <w:szCs w:val="28"/>
        </w:rPr>
      </w:pPr>
    </w:p>
    <w:p w:rsidR="003C46D8" w:rsidRPr="007D7368" w:rsidRDefault="003C46D8" w:rsidP="003C46D8">
      <w:pPr>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main functions of the tool are to:</w:t>
      </w:r>
    </w:p>
    <w:p w:rsidR="003C46D8" w:rsidRPr="007D7368" w:rsidRDefault="003C46D8" w:rsidP="003C46D8">
      <w:pPr>
        <w:numPr>
          <w:ilvl w:val="0"/>
          <w:numId w:val="4"/>
        </w:numPr>
        <w:spacing w:line="288" w:lineRule="auto"/>
        <w:ind w:hanging="359"/>
        <w:contextualSpacing/>
        <w:rPr>
          <w:rFonts w:ascii="Times New Roman" w:hAnsi="Times New Roman" w:cs="Times New Roman"/>
          <w:sz w:val="28"/>
          <w:szCs w:val="28"/>
        </w:rPr>
      </w:pPr>
      <w:r w:rsidRPr="007D7368">
        <w:rPr>
          <w:rFonts w:ascii="Times New Roman" w:hAnsi="Times New Roman" w:cs="Times New Roman"/>
          <w:sz w:val="28"/>
          <w:szCs w:val="28"/>
        </w:rPr>
        <w:t xml:space="preserve"> Input and process images </w:t>
      </w:r>
    </w:p>
    <w:p w:rsidR="003C46D8" w:rsidRPr="007D7368" w:rsidRDefault="003C46D8" w:rsidP="003C46D8">
      <w:pPr>
        <w:numPr>
          <w:ilvl w:val="0"/>
          <w:numId w:val="4"/>
        </w:numPr>
        <w:spacing w:line="288" w:lineRule="auto"/>
        <w:ind w:hanging="359"/>
        <w:contextualSpacing/>
        <w:rPr>
          <w:rFonts w:ascii="Times New Roman" w:hAnsi="Times New Roman" w:cs="Times New Roman"/>
          <w:sz w:val="28"/>
          <w:szCs w:val="28"/>
        </w:rPr>
      </w:pPr>
      <w:r w:rsidRPr="007D7368">
        <w:rPr>
          <w:rFonts w:ascii="Times New Roman" w:hAnsi="Times New Roman" w:cs="Times New Roman"/>
          <w:sz w:val="28"/>
          <w:szCs w:val="28"/>
        </w:rPr>
        <w:t xml:space="preserve"> Determine the location of the injection needle and surface</w:t>
      </w:r>
    </w:p>
    <w:p w:rsidR="003C46D8" w:rsidRPr="007D7368" w:rsidRDefault="003C46D8" w:rsidP="003C46D8">
      <w:pPr>
        <w:numPr>
          <w:ilvl w:val="0"/>
          <w:numId w:val="4"/>
        </w:numPr>
        <w:spacing w:line="288" w:lineRule="auto"/>
        <w:ind w:left="36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 Calculate the </w:t>
      </w:r>
      <w:proofErr w:type="spellStart"/>
      <w:r w:rsidRPr="007D7368">
        <w:rPr>
          <w:rFonts w:ascii="Times New Roman" w:hAnsi="Times New Roman" w:cs="Times New Roman"/>
          <w:sz w:val="28"/>
          <w:szCs w:val="28"/>
        </w:rPr>
        <w:t>centroid</w:t>
      </w:r>
      <w:proofErr w:type="spellEnd"/>
      <w:r w:rsidRPr="007D7368">
        <w:rPr>
          <w:rFonts w:ascii="Times New Roman" w:hAnsi="Times New Roman" w:cs="Times New Roman"/>
          <w:sz w:val="28"/>
          <w:szCs w:val="28"/>
        </w:rPr>
        <w:t>, acceleration, velocity, and volume of the droplet at every frame</w:t>
      </w:r>
    </w:p>
    <w:p w:rsidR="003C46D8" w:rsidRPr="007D7368" w:rsidRDefault="003C46D8" w:rsidP="003C46D8">
      <w:pPr>
        <w:numPr>
          <w:ilvl w:val="0"/>
          <w:numId w:val="4"/>
        </w:numPr>
        <w:spacing w:line="288" w:lineRule="auto"/>
        <w:ind w:left="36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 Output results to an Excel file and graphically display the data as a function of time</w:t>
      </w:r>
    </w:p>
    <w:p w:rsidR="000F72C9" w:rsidRPr="007D7368" w:rsidRDefault="000F72C9" w:rsidP="000F72C9">
      <w:pPr>
        <w:spacing w:line="288" w:lineRule="auto"/>
        <w:ind w:left="36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4.3 Major Classes</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major classes or divisions of functionality will include:</w:t>
      </w:r>
    </w:p>
    <w:p w:rsidR="003C46D8" w:rsidRPr="007D7368" w:rsidRDefault="003C46D8" w:rsidP="003C46D8">
      <w:pPr>
        <w:numPr>
          <w:ilvl w:val="0"/>
          <w:numId w:val="3"/>
        </w:numPr>
        <w:spacing w:line="288" w:lineRule="auto"/>
        <w:contextualSpacing/>
        <w:rPr>
          <w:rFonts w:ascii="Times New Roman" w:hAnsi="Times New Roman" w:cs="Times New Roman"/>
          <w:sz w:val="28"/>
          <w:szCs w:val="28"/>
        </w:rPr>
      </w:pPr>
      <w:r w:rsidRPr="007D7368">
        <w:rPr>
          <w:rFonts w:ascii="Times New Roman" w:hAnsi="Times New Roman" w:cs="Times New Roman"/>
          <w:sz w:val="28"/>
          <w:szCs w:val="28"/>
        </w:rPr>
        <w:t>Images</w:t>
      </w:r>
    </w:p>
    <w:p w:rsidR="003C46D8" w:rsidRPr="007D7368" w:rsidRDefault="003C46D8" w:rsidP="003C46D8">
      <w:pPr>
        <w:numPr>
          <w:ilvl w:val="0"/>
          <w:numId w:val="3"/>
        </w:numPr>
        <w:spacing w:line="288" w:lineRule="auto"/>
        <w:contextualSpacing/>
        <w:rPr>
          <w:rFonts w:ascii="Times New Roman" w:hAnsi="Times New Roman" w:cs="Times New Roman"/>
          <w:sz w:val="28"/>
          <w:szCs w:val="28"/>
        </w:rPr>
      </w:pPr>
      <w:r w:rsidRPr="007D7368">
        <w:rPr>
          <w:rFonts w:ascii="Times New Roman" w:hAnsi="Times New Roman" w:cs="Times New Roman"/>
          <w:sz w:val="28"/>
          <w:szCs w:val="28"/>
        </w:rPr>
        <w:t>Processing Form</w:t>
      </w:r>
    </w:p>
    <w:p w:rsidR="003C46D8" w:rsidRPr="007D7368" w:rsidRDefault="003C46D8" w:rsidP="003C46D8">
      <w:pPr>
        <w:numPr>
          <w:ilvl w:val="0"/>
          <w:numId w:val="3"/>
        </w:numPr>
        <w:spacing w:line="288" w:lineRule="auto"/>
        <w:contextualSpacing/>
        <w:rPr>
          <w:rFonts w:ascii="Times New Roman" w:hAnsi="Times New Roman" w:cs="Times New Roman"/>
          <w:sz w:val="28"/>
          <w:szCs w:val="28"/>
        </w:rPr>
      </w:pPr>
      <w:r w:rsidRPr="007D7368">
        <w:rPr>
          <w:rFonts w:ascii="Times New Roman" w:hAnsi="Times New Roman" w:cs="Times New Roman"/>
          <w:sz w:val="28"/>
          <w:szCs w:val="28"/>
        </w:rPr>
        <w:t>Results</w:t>
      </w:r>
    </w:p>
    <w:p w:rsidR="003C46D8" w:rsidRPr="007D7368" w:rsidRDefault="003C46D8" w:rsidP="003C46D8">
      <w:pPr>
        <w:spacing w:line="288" w:lineRule="auto"/>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 xml:space="preserve">4.4 Minor Functions </w:t>
      </w:r>
    </w:p>
    <w:p w:rsidR="003C46D8" w:rsidRPr="007D7368" w:rsidRDefault="003C46D8" w:rsidP="003C46D8">
      <w:pPr>
        <w:spacing w:line="288" w:lineRule="auto"/>
        <w:ind w:left="504"/>
        <w:contextualSpacing/>
        <w:rPr>
          <w:rFonts w:ascii="Times New Roman" w:hAnsi="Times New Roman" w:cs="Times New Roman"/>
          <w:sz w:val="28"/>
          <w:szCs w:val="28"/>
        </w:rPr>
      </w:pPr>
    </w:p>
    <w:p w:rsidR="003C46D8" w:rsidRPr="007D7368" w:rsidRDefault="003C46D8" w:rsidP="003C46D8">
      <w:pPr>
        <w:spacing w:line="288" w:lineRule="auto"/>
        <w:ind w:left="504"/>
        <w:contextualSpacing/>
        <w:rPr>
          <w:rFonts w:ascii="Times New Roman" w:hAnsi="Times New Roman" w:cs="Times New Roman"/>
          <w:sz w:val="28"/>
          <w:szCs w:val="28"/>
        </w:rPr>
      </w:pPr>
      <w:r w:rsidRPr="007D7368">
        <w:rPr>
          <w:rFonts w:ascii="Times New Roman" w:hAnsi="Times New Roman" w:cs="Times New Roman"/>
          <w:sz w:val="28"/>
          <w:szCs w:val="28"/>
        </w:rPr>
        <w:t>The minor function includes:</w:t>
      </w:r>
    </w:p>
    <w:p w:rsidR="003C46D8" w:rsidRPr="007D7368" w:rsidRDefault="003C46D8" w:rsidP="003C46D8">
      <w:pPr>
        <w:numPr>
          <w:ilvl w:val="0"/>
          <w:numId w:val="5"/>
        </w:numPr>
        <w:spacing w:line="288" w:lineRule="auto"/>
        <w:contextualSpacing/>
        <w:rPr>
          <w:rFonts w:ascii="Times New Roman" w:hAnsi="Times New Roman" w:cs="Times New Roman"/>
          <w:sz w:val="28"/>
          <w:szCs w:val="28"/>
        </w:rPr>
      </w:pPr>
      <w:r w:rsidRPr="007D7368">
        <w:rPr>
          <w:rFonts w:ascii="Times New Roman" w:hAnsi="Times New Roman" w:cs="Times New Roman"/>
          <w:sz w:val="28"/>
          <w:szCs w:val="28"/>
        </w:rPr>
        <w:t>Ability to fine tune the resultant locations of the needle and surface</w:t>
      </w:r>
    </w:p>
    <w:p w:rsidR="00523B78" w:rsidRPr="007D7368" w:rsidRDefault="00523B78" w:rsidP="00523B78">
      <w:pPr>
        <w:spacing w:line="288" w:lineRule="auto"/>
        <w:ind w:left="72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4.5 Non-functional requirements</w:t>
      </w: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Non-functional requirements describe multiple aspects of development and software quality.</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rPr>
        <w:tab/>
      </w:r>
      <w:r w:rsidRPr="007D7368">
        <w:rPr>
          <w:rFonts w:ascii="Times New Roman" w:hAnsi="Times New Roman" w:cs="Times New Roman"/>
          <w:sz w:val="28"/>
          <w:szCs w:val="28"/>
          <w:u w:val="single"/>
        </w:rPr>
        <w:t>4.5.1 Management</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The continued development of this tool will be ongoing for the </w:t>
      </w:r>
      <w:proofErr w:type="gramStart"/>
      <w:r w:rsidRPr="007D7368">
        <w:rPr>
          <w:rFonts w:ascii="Times New Roman" w:hAnsi="Times New Roman" w:cs="Times New Roman"/>
          <w:sz w:val="28"/>
          <w:szCs w:val="28"/>
        </w:rPr>
        <w:t>Spring</w:t>
      </w:r>
      <w:proofErr w:type="gramEnd"/>
      <w:r w:rsidRPr="007D7368">
        <w:rPr>
          <w:rFonts w:ascii="Times New Roman" w:hAnsi="Times New Roman" w:cs="Times New Roman"/>
          <w:sz w:val="28"/>
          <w:szCs w:val="28"/>
        </w:rPr>
        <w:t xml:space="preserve"> 2015 semester with the hopes of completing a polished, efficient, and accurate data software program. All members involved in ongoing development are invested in </w:t>
      </w:r>
      <w:r w:rsidRPr="007D7368">
        <w:rPr>
          <w:rFonts w:ascii="Times New Roman" w:hAnsi="Times New Roman" w:cs="Times New Roman"/>
          <w:sz w:val="28"/>
          <w:szCs w:val="28"/>
        </w:rPr>
        <w:lastRenderedPageBreak/>
        <w:t xml:space="preserve">learning and improving the needs of </w:t>
      </w:r>
      <w:proofErr w:type="spellStart"/>
      <w:r w:rsidRPr="007D7368">
        <w:rPr>
          <w:rFonts w:ascii="Times New Roman" w:hAnsi="Times New Roman" w:cs="Times New Roman"/>
          <w:sz w:val="28"/>
          <w:szCs w:val="28"/>
        </w:rPr>
        <w:t>Leidenfrost</w:t>
      </w:r>
      <w:proofErr w:type="spellEnd"/>
      <w:r w:rsidRPr="007D7368">
        <w:rPr>
          <w:rFonts w:ascii="Times New Roman" w:hAnsi="Times New Roman" w:cs="Times New Roman"/>
          <w:sz w:val="28"/>
          <w:szCs w:val="28"/>
        </w:rPr>
        <w:t>-Ratchet Systems research. The cost of development will be free.</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rPr>
        <w:tab/>
      </w:r>
      <w:r w:rsidRPr="007D7368">
        <w:rPr>
          <w:rFonts w:ascii="Times New Roman" w:hAnsi="Times New Roman" w:cs="Times New Roman"/>
          <w:sz w:val="28"/>
          <w:szCs w:val="28"/>
          <w:u w:val="single"/>
        </w:rPr>
        <w:t xml:space="preserve">4.5.2 Technical </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The technical requirements necessary to achieve our purpose involve continued object-oriented utilization of the Visual Studio Integrated Development Environment and the C# language. </w:t>
      </w:r>
      <w:proofErr w:type="spellStart"/>
      <w:r w:rsidRPr="007D7368">
        <w:rPr>
          <w:rFonts w:ascii="Times New Roman" w:hAnsi="Times New Roman" w:cs="Times New Roman"/>
          <w:sz w:val="28"/>
          <w:szCs w:val="28"/>
        </w:rPr>
        <w:t>NUnit</w:t>
      </w:r>
      <w:proofErr w:type="spellEnd"/>
      <w:r w:rsidRPr="007D7368">
        <w:rPr>
          <w:rFonts w:ascii="Times New Roman" w:hAnsi="Times New Roman" w:cs="Times New Roman"/>
          <w:sz w:val="28"/>
          <w:szCs w:val="28"/>
        </w:rPr>
        <w:t xml:space="preserve"> testing software will be explored among others to be researched. Many technical documents will be drawn up as required for the Software Engineering course.</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rPr>
        <w:tab/>
      </w:r>
      <w:r w:rsidRPr="007D7368">
        <w:rPr>
          <w:rFonts w:ascii="Times New Roman" w:hAnsi="Times New Roman" w:cs="Times New Roman"/>
          <w:sz w:val="28"/>
          <w:szCs w:val="28"/>
          <w:u w:val="single"/>
        </w:rPr>
        <w:t xml:space="preserve">4.5.3 Performance </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The first version of the tool reported a 5x increase in performance over the </w:t>
      </w:r>
      <w:proofErr w:type="spellStart"/>
      <w:r w:rsidRPr="007D7368">
        <w:rPr>
          <w:rFonts w:ascii="Times New Roman" w:hAnsi="Times New Roman" w:cs="Times New Roman"/>
          <w:sz w:val="28"/>
          <w:szCs w:val="28"/>
        </w:rPr>
        <w:t>Optimus</w:t>
      </w:r>
      <w:proofErr w:type="spellEnd"/>
      <w:r w:rsidRPr="007D7368">
        <w:rPr>
          <w:rFonts w:ascii="Times New Roman" w:hAnsi="Times New Roman" w:cs="Times New Roman"/>
          <w:sz w:val="28"/>
          <w:szCs w:val="28"/>
        </w:rPr>
        <w:t xml:space="preserve"> software. The goal of this version is to improve upon that by usage of threading and optimized code. </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rPr>
        <w:tab/>
      </w:r>
      <w:r w:rsidRPr="007D7368">
        <w:rPr>
          <w:rFonts w:ascii="Times New Roman" w:hAnsi="Times New Roman" w:cs="Times New Roman"/>
          <w:sz w:val="28"/>
          <w:szCs w:val="28"/>
          <w:u w:val="single"/>
        </w:rPr>
        <w:t xml:space="preserve">4.5.4 Security </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The tool is only to be accessed and utilized by members involved in research group(s) on </w:t>
      </w:r>
      <w:proofErr w:type="spellStart"/>
      <w:r w:rsidRPr="007D7368">
        <w:rPr>
          <w:rFonts w:ascii="Times New Roman" w:hAnsi="Times New Roman" w:cs="Times New Roman"/>
          <w:sz w:val="28"/>
          <w:szCs w:val="28"/>
        </w:rPr>
        <w:t>Leidenfrost</w:t>
      </w:r>
      <w:proofErr w:type="spellEnd"/>
      <w:r w:rsidRPr="007D7368">
        <w:rPr>
          <w:rFonts w:ascii="Times New Roman" w:hAnsi="Times New Roman" w:cs="Times New Roman"/>
          <w:sz w:val="28"/>
          <w:szCs w:val="28"/>
        </w:rPr>
        <w:t>-Ratchet Systems. Since this system requires the experimental setup isolated to the Engineering Department and is not security intensive, the team has no concerns about access to the software.</w:t>
      </w:r>
    </w:p>
    <w:p w:rsidR="00166035" w:rsidRPr="007D7368" w:rsidRDefault="00166035" w:rsidP="003C46D8">
      <w:pPr>
        <w:spacing w:line="288" w:lineRule="auto"/>
        <w:ind w:left="0" w:firstLine="0"/>
        <w:contextualSpacing/>
        <w:rPr>
          <w:rFonts w:ascii="Times New Roman" w:hAnsi="Times New Roman" w:cs="Times New Roman"/>
          <w:sz w:val="28"/>
          <w:szCs w:val="28"/>
        </w:rPr>
      </w:pP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r w:rsidRPr="007D7368">
        <w:rPr>
          <w:rFonts w:ascii="Times New Roman" w:hAnsi="Times New Roman" w:cs="Times New Roman"/>
          <w:sz w:val="28"/>
          <w:szCs w:val="28"/>
          <w:u w:val="single"/>
        </w:rPr>
        <w:t>4.6 System Evolution and Maintenance</w:t>
      </w:r>
    </w:p>
    <w:p w:rsidR="003C46D8" w:rsidRPr="007D7368" w:rsidRDefault="003C46D8" w:rsidP="003C46D8">
      <w:pPr>
        <w:spacing w:line="288" w:lineRule="auto"/>
        <w:ind w:left="0" w:firstLine="0"/>
        <w:contextualSpacing/>
        <w:rPr>
          <w:rFonts w:ascii="Times New Roman" w:hAnsi="Times New Roman" w:cs="Times New Roman"/>
          <w:sz w:val="28"/>
          <w:szCs w:val="28"/>
          <w:u w:val="single"/>
        </w:rPr>
      </w:pPr>
    </w:p>
    <w:p w:rsidR="00CD325B"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The group anticipates the tool to eventually evolve as the client desires additional functionality. However, this edition will focus solely on the goals enumerated above</w:t>
      </w:r>
      <w:r w:rsidR="001E461F" w:rsidRPr="007D7368">
        <w:rPr>
          <w:rFonts w:ascii="Times New Roman" w:hAnsi="Times New Roman" w:cs="Times New Roman"/>
          <w:sz w:val="28"/>
          <w:szCs w:val="28"/>
        </w:rPr>
        <w:t xml:space="preserve"> in section 4.1 -4.5</w:t>
      </w:r>
      <w:r w:rsidRPr="007D7368">
        <w:rPr>
          <w:rFonts w:ascii="Times New Roman" w:hAnsi="Times New Roman" w:cs="Times New Roman"/>
          <w:sz w:val="28"/>
          <w:szCs w:val="28"/>
        </w:rPr>
        <w:t xml:space="preserve">. The organization of the software will be established well and will require little maintenance (until the next edition) once the final product has undergone thorough testing. Some maintenance may be required in the interval to make manipulations to the graphical data should data need different </w:t>
      </w:r>
      <w:r w:rsidRPr="007D7368">
        <w:rPr>
          <w:rFonts w:ascii="Times New Roman" w:hAnsi="Times New Roman" w:cs="Times New Roman"/>
          <w:sz w:val="28"/>
          <w:szCs w:val="28"/>
        </w:rPr>
        <w:lastRenderedPageBreak/>
        <w:t>representation. In addition, we intend to structure the classes in an object-oriented way to allow feasible enhancements with future objectives.</w:t>
      </w:r>
    </w:p>
    <w:p w:rsidR="0017213E" w:rsidRPr="007D7368" w:rsidRDefault="0017213E" w:rsidP="003C46D8">
      <w:pPr>
        <w:spacing w:line="288" w:lineRule="auto"/>
        <w:ind w:left="0" w:firstLine="0"/>
        <w:contextualSpacing/>
        <w:rPr>
          <w:rFonts w:ascii="Times New Roman" w:hAnsi="Times New Roman" w:cs="Times New Roman"/>
          <w:sz w:val="28"/>
          <w:szCs w:val="28"/>
        </w:rPr>
      </w:pPr>
    </w:p>
    <w:p w:rsidR="00CC6F79" w:rsidRPr="007D7368" w:rsidRDefault="001E461F" w:rsidP="003C46D8">
      <w:pPr>
        <w:spacing w:line="288" w:lineRule="auto"/>
        <w:ind w:left="0" w:firstLine="0"/>
        <w:contextualSpacing/>
        <w:rPr>
          <w:rFonts w:ascii="Times New Roman" w:hAnsi="Times New Roman" w:cs="Times New Roman"/>
          <w:b/>
          <w:sz w:val="32"/>
          <w:szCs w:val="32"/>
        </w:rPr>
      </w:pPr>
      <w:r w:rsidRPr="007D7368">
        <w:rPr>
          <w:rFonts w:ascii="Times New Roman" w:hAnsi="Times New Roman" w:cs="Times New Roman"/>
          <w:b/>
          <w:sz w:val="32"/>
          <w:szCs w:val="32"/>
        </w:rPr>
        <w:t>5</w:t>
      </w:r>
      <w:r w:rsidR="003C46D8" w:rsidRPr="007D7368">
        <w:rPr>
          <w:rFonts w:ascii="Times New Roman" w:hAnsi="Times New Roman" w:cs="Times New Roman"/>
          <w:b/>
          <w:sz w:val="32"/>
          <w:szCs w:val="32"/>
        </w:rPr>
        <w:t>. Other Deliverables</w:t>
      </w:r>
    </w:p>
    <w:p w:rsidR="0017213E" w:rsidRPr="007D7368" w:rsidRDefault="0017213E" w:rsidP="003C46D8">
      <w:pPr>
        <w:spacing w:line="288" w:lineRule="auto"/>
        <w:ind w:left="0" w:firstLine="0"/>
        <w:contextualSpacing/>
        <w:rPr>
          <w:rFonts w:ascii="Times New Roman" w:hAnsi="Times New Roman" w:cs="Times New Roman"/>
          <w:b/>
          <w:sz w:val="32"/>
          <w:szCs w:val="32"/>
        </w:rPr>
      </w:pPr>
    </w:p>
    <w:p w:rsidR="003C46D8"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In developing and planning the software, a prototype of the design will be drawn up to improve the style and flow of the current software. The delivery of this artifact will serve as a guide and mechanism for feedback. </w:t>
      </w:r>
    </w:p>
    <w:p w:rsidR="003C46D8" w:rsidRPr="007D7368" w:rsidRDefault="003C46D8" w:rsidP="003C46D8">
      <w:pPr>
        <w:spacing w:line="288" w:lineRule="auto"/>
        <w:ind w:left="0" w:firstLine="0"/>
        <w:contextualSpacing/>
        <w:rPr>
          <w:rFonts w:ascii="Times New Roman" w:hAnsi="Times New Roman" w:cs="Times New Roman"/>
          <w:sz w:val="28"/>
          <w:szCs w:val="28"/>
        </w:rPr>
      </w:pPr>
    </w:p>
    <w:p w:rsidR="00CC6F79" w:rsidRPr="007D7368" w:rsidRDefault="00CC6F79"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 xml:space="preserve">A group of documents including the planning document, test cases, design diagrams, and the </w:t>
      </w:r>
      <w:r w:rsidR="00166035" w:rsidRPr="007D7368">
        <w:rPr>
          <w:rFonts w:ascii="Times New Roman" w:hAnsi="Times New Roman" w:cs="Times New Roman"/>
          <w:sz w:val="28"/>
          <w:szCs w:val="28"/>
        </w:rPr>
        <w:t>final report</w:t>
      </w:r>
      <w:r w:rsidRPr="007D7368">
        <w:rPr>
          <w:rFonts w:ascii="Times New Roman" w:hAnsi="Times New Roman" w:cs="Times New Roman"/>
          <w:sz w:val="28"/>
          <w:szCs w:val="28"/>
        </w:rPr>
        <w:t xml:space="preserve"> will be provided. Interim and final presentations will be given as well. </w:t>
      </w:r>
    </w:p>
    <w:p w:rsidR="00CC6F79" w:rsidRPr="007D7368" w:rsidRDefault="00CC6F79" w:rsidP="003C46D8">
      <w:pPr>
        <w:spacing w:line="288" w:lineRule="auto"/>
        <w:ind w:left="0" w:firstLine="0"/>
        <w:contextualSpacing/>
        <w:rPr>
          <w:rFonts w:ascii="Times New Roman" w:hAnsi="Times New Roman" w:cs="Times New Roman"/>
          <w:sz w:val="28"/>
          <w:szCs w:val="28"/>
        </w:rPr>
      </w:pPr>
    </w:p>
    <w:p w:rsidR="001E461F" w:rsidRPr="007D7368"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Additionally, a user manual detailing the final changes and additions will serve to update the previous manual and specify the new usage procedures.</w:t>
      </w:r>
    </w:p>
    <w:p w:rsidR="001E461F" w:rsidRPr="007D7368" w:rsidRDefault="001E461F" w:rsidP="003C46D8">
      <w:pPr>
        <w:spacing w:line="288" w:lineRule="auto"/>
        <w:ind w:left="0" w:firstLine="0"/>
        <w:contextualSpacing/>
        <w:rPr>
          <w:rFonts w:ascii="Times New Roman" w:hAnsi="Times New Roman" w:cs="Times New Roman"/>
          <w:b/>
          <w:sz w:val="32"/>
          <w:szCs w:val="32"/>
        </w:rPr>
      </w:pPr>
    </w:p>
    <w:p w:rsidR="001E461F" w:rsidRPr="007D7368" w:rsidRDefault="007D76EF" w:rsidP="00166035">
      <w:pPr>
        <w:spacing w:line="288" w:lineRule="auto"/>
        <w:ind w:left="0" w:firstLine="0"/>
        <w:rPr>
          <w:rFonts w:ascii="Times New Roman" w:hAnsi="Times New Roman" w:cs="Times New Roman"/>
          <w:b/>
          <w:sz w:val="32"/>
          <w:szCs w:val="32"/>
        </w:rPr>
      </w:pPr>
      <w:r w:rsidRPr="007D7368">
        <w:rPr>
          <w:rFonts w:ascii="Times New Roman" w:hAnsi="Times New Roman" w:cs="Times New Roman"/>
          <w:b/>
          <w:sz w:val="32"/>
          <w:szCs w:val="32"/>
        </w:rPr>
        <w:t>6</w:t>
      </w:r>
      <w:r w:rsidR="00166035" w:rsidRPr="007D7368">
        <w:rPr>
          <w:rFonts w:ascii="Times New Roman" w:hAnsi="Times New Roman" w:cs="Times New Roman"/>
          <w:b/>
          <w:sz w:val="32"/>
          <w:szCs w:val="32"/>
        </w:rPr>
        <w:t xml:space="preserve">. </w:t>
      </w:r>
      <w:r w:rsidR="003C46D8" w:rsidRPr="007D7368">
        <w:rPr>
          <w:rFonts w:ascii="Times New Roman" w:hAnsi="Times New Roman" w:cs="Times New Roman"/>
          <w:b/>
          <w:sz w:val="32"/>
          <w:szCs w:val="32"/>
        </w:rPr>
        <w:t xml:space="preserve">Risk </w:t>
      </w:r>
    </w:p>
    <w:p w:rsidR="00166035" w:rsidRPr="007D7368" w:rsidRDefault="00166035" w:rsidP="00166035">
      <w:pPr>
        <w:ind w:left="0" w:firstLine="0"/>
        <w:rPr>
          <w:rFonts w:ascii="Times New Roman" w:hAnsi="Times New Roman" w:cs="Times New Roman"/>
        </w:rPr>
      </w:pPr>
    </w:p>
    <w:p w:rsidR="003C46D8" w:rsidRPr="007D7368" w:rsidRDefault="003C46D8" w:rsidP="003C46D8">
      <w:pPr>
        <w:spacing w:line="288" w:lineRule="auto"/>
        <w:ind w:left="0" w:firstLine="0"/>
        <w:contextualSpacing/>
        <w:rPr>
          <w:rFonts w:ascii="Times New Roman" w:hAnsi="Times New Roman" w:cs="Times New Roman"/>
          <w:b/>
          <w:sz w:val="32"/>
          <w:szCs w:val="32"/>
        </w:rPr>
      </w:pPr>
      <w:r w:rsidRPr="007D7368">
        <w:rPr>
          <w:rFonts w:ascii="Times New Roman" w:hAnsi="Times New Roman" w:cs="Times New Roman"/>
          <w:sz w:val="28"/>
          <w:szCs w:val="28"/>
        </w:rPr>
        <w:t xml:space="preserve">As with any endeavor, there are risks associated that may impede or impact the quality of this product. Recognizing the following potential risks, the team intends to prepare and work as organized and proactive as possible. </w:t>
      </w:r>
    </w:p>
    <w:p w:rsidR="00EA604D" w:rsidRPr="007D7368" w:rsidRDefault="00EA604D" w:rsidP="003C46D8">
      <w:pPr>
        <w:spacing w:line="288" w:lineRule="auto"/>
        <w:ind w:left="0" w:firstLine="0"/>
        <w:contextualSpacing/>
        <w:rPr>
          <w:rFonts w:ascii="Times New Roman" w:hAnsi="Times New Roman" w:cs="Times New Roman"/>
          <w:sz w:val="28"/>
          <w:szCs w:val="28"/>
        </w:rPr>
      </w:pPr>
    </w:p>
    <w:p w:rsidR="00EA604D" w:rsidRDefault="003C46D8" w:rsidP="003C46D8">
      <w:pPr>
        <w:spacing w:line="288" w:lineRule="auto"/>
        <w:ind w:left="0" w:firstLine="0"/>
        <w:contextualSpacing/>
        <w:rPr>
          <w:rFonts w:ascii="Times New Roman" w:hAnsi="Times New Roman" w:cs="Times New Roman"/>
          <w:sz w:val="28"/>
          <w:szCs w:val="28"/>
        </w:rPr>
      </w:pPr>
      <w:r w:rsidRPr="007D7368">
        <w:rPr>
          <w:rFonts w:ascii="Times New Roman" w:hAnsi="Times New Roman" w:cs="Times New Roman"/>
          <w:sz w:val="28"/>
          <w:szCs w:val="28"/>
        </w:rPr>
        <w:t>We believe we may face these common obstacles</w:t>
      </w:r>
      <w:r w:rsidR="00EA604D" w:rsidRPr="007D7368">
        <w:rPr>
          <w:rFonts w:ascii="Times New Roman" w:hAnsi="Times New Roman" w:cs="Times New Roman"/>
          <w:sz w:val="28"/>
          <w:szCs w:val="28"/>
        </w:rPr>
        <w:t xml:space="preserve"> and describe them in table 1 below.</w:t>
      </w:r>
    </w:p>
    <w:p w:rsidR="00C10E33" w:rsidRDefault="00C10E33" w:rsidP="003C46D8">
      <w:pPr>
        <w:spacing w:line="288" w:lineRule="auto"/>
        <w:ind w:left="0" w:firstLine="0"/>
        <w:contextualSpacing/>
        <w:rPr>
          <w:rFonts w:ascii="Times New Roman" w:hAnsi="Times New Roman" w:cs="Times New Roman"/>
          <w:sz w:val="28"/>
          <w:szCs w:val="28"/>
        </w:rPr>
      </w:pPr>
    </w:p>
    <w:p w:rsidR="00C10E33" w:rsidRDefault="00C10E33" w:rsidP="003C46D8">
      <w:pPr>
        <w:spacing w:line="288" w:lineRule="auto"/>
        <w:ind w:left="0" w:firstLine="0"/>
        <w:contextualSpacing/>
        <w:rPr>
          <w:rFonts w:ascii="Times New Roman" w:hAnsi="Times New Roman" w:cs="Times New Roman"/>
          <w:sz w:val="28"/>
          <w:szCs w:val="28"/>
        </w:rPr>
      </w:pPr>
    </w:p>
    <w:p w:rsidR="00C10E33" w:rsidRDefault="00C10E33" w:rsidP="003C46D8">
      <w:pPr>
        <w:spacing w:line="288" w:lineRule="auto"/>
        <w:ind w:left="0" w:firstLine="0"/>
        <w:contextualSpacing/>
        <w:rPr>
          <w:rFonts w:ascii="Times New Roman" w:hAnsi="Times New Roman" w:cs="Times New Roman"/>
          <w:sz w:val="28"/>
          <w:szCs w:val="28"/>
        </w:rPr>
      </w:pPr>
    </w:p>
    <w:p w:rsidR="00C10E33" w:rsidRDefault="00C10E33" w:rsidP="003C46D8">
      <w:pPr>
        <w:spacing w:line="288" w:lineRule="auto"/>
        <w:ind w:left="0" w:firstLine="0"/>
        <w:contextualSpacing/>
        <w:rPr>
          <w:rFonts w:ascii="Times New Roman" w:hAnsi="Times New Roman" w:cs="Times New Roman"/>
          <w:sz w:val="28"/>
          <w:szCs w:val="28"/>
        </w:rPr>
      </w:pPr>
    </w:p>
    <w:p w:rsidR="00C10E33" w:rsidRDefault="00C10E33" w:rsidP="003C46D8">
      <w:pPr>
        <w:spacing w:line="288" w:lineRule="auto"/>
        <w:ind w:left="0" w:firstLine="0"/>
        <w:contextualSpacing/>
        <w:rPr>
          <w:rFonts w:ascii="Times New Roman" w:hAnsi="Times New Roman" w:cs="Times New Roman"/>
          <w:sz w:val="28"/>
          <w:szCs w:val="28"/>
        </w:rPr>
      </w:pPr>
    </w:p>
    <w:p w:rsidR="00C10E33" w:rsidRDefault="00C10E33" w:rsidP="003C46D8">
      <w:pPr>
        <w:spacing w:line="288" w:lineRule="auto"/>
        <w:ind w:left="0" w:firstLine="0"/>
        <w:contextualSpacing/>
        <w:rPr>
          <w:rFonts w:ascii="Times New Roman" w:hAnsi="Times New Roman" w:cs="Times New Roman"/>
          <w:sz w:val="28"/>
          <w:szCs w:val="28"/>
        </w:rPr>
      </w:pPr>
    </w:p>
    <w:p w:rsidR="00C10E33" w:rsidRDefault="00C10E33" w:rsidP="003C46D8">
      <w:pPr>
        <w:spacing w:line="288" w:lineRule="auto"/>
        <w:ind w:left="0" w:firstLine="0"/>
        <w:contextualSpacing/>
        <w:rPr>
          <w:rFonts w:ascii="Times New Roman" w:hAnsi="Times New Roman" w:cs="Times New Roman"/>
          <w:sz w:val="28"/>
          <w:szCs w:val="28"/>
        </w:rPr>
      </w:pPr>
    </w:p>
    <w:p w:rsidR="00C10E33" w:rsidRPr="007D7368" w:rsidRDefault="00C10E33" w:rsidP="003C46D8">
      <w:pPr>
        <w:spacing w:line="288" w:lineRule="auto"/>
        <w:ind w:left="0" w:firstLine="0"/>
        <w:contextualSpacing/>
        <w:rPr>
          <w:rFonts w:ascii="Times New Roman" w:hAnsi="Times New Roman" w:cs="Times New Roman"/>
          <w:sz w:val="28"/>
          <w:szCs w:val="28"/>
        </w:rPr>
      </w:pPr>
    </w:p>
    <w:p w:rsidR="00EA604D" w:rsidRPr="007D7368" w:rsidRDefault="00EA604D" w:rsidP="003C46D8">
      <w:pPr>
        <w:spacing w:line="288" w:lineRule="auto"/>
        <w:ind w:left="0" w:firstLine="0"/>
        <w:contextualSpacing/>
        <w:rPr>
          <w:rFonts w:ascii="Times New Roman" w:hAnsi="Times New Roman" w:cs="Times New Roman"/>
          <w:sz w:val="28"/>
          <w:szCs w:val="28"/>
        </w:rPr>
      </w:pPr>
    </w:p>
    <w:p w:rsidR="00EA604D" w:rsidRPr="007D7368" w:rsidRDefault="00EA604D" w:rsidP="003C46D8">
      <w:pPr>
        <w:spacing w:line="288" w:lineRule="auto"/>
        <w:ind w:left="0" w:firstLine="0"/>
        <w:contextualSpacing/>
        <w:rPr>
          <w:rFonts w:ascii="Times New Roman" w:hAnsi="Times New Roman" w:cs="Times New Roman"/>
          <w:sz w:val="26"/>
          <w:szCs w:val="26"/>
        </w:rPr>
      </w:pPr>
      <w:proofErr w:type="gramStart"/>
      <w:r w:rsidRPr="007D7368">
        <w:rPr>
          <w:rFonts w:ascii="Times New Roman" w:hAnsi="Times New Roman" w:cs="Times New Roman"/>
          <w:b/>
          <w:sz w:val="26"/>
          <w:szCs w:val="26"/>
        </w:rPr>
        <w:lastRenderedPageBreak/>
        <w:t>Table 1.</w:t>
      </w:r>
      <w:proofErr w:type="gramEnd"/>
      <w:r w:rsidRPr="007D7368">
        <w:rPr>
          <w:rFonts w:ascii="Times New Roman" w:hAnsi="Times New Roman" w:cs="Times New Roman"/>
          <w:sz w:val="26"/>
          <w:szCs w:val="26"/>
        </w:rPr>
        <w:t xml:space="preserve"> </w:t>
      </w:r>
      <w:proofErr w:type="gramStart"/>
      <w:r w:rsidRPr="007D7368">
        <w:rPr>
          <w:rFonts w:ascii="Times New Roman" w:hAnsi="Times New Roman" w:cs="Times New Roman"/>
          <w:sz w:val="26"/>
          <w:szCs w:val="26"/>
        </w:rPr>
        <w:t>Potential obstacles that may risk the successful completion of development.</w:t>
      </w:r>
      <w:proofErr w:type="gramEnd"/>
    </w:p>
    <w:tbl>
      <w:tblPr>
        <w:tblStyle w:val="TableGrid"/>
        <w:tblW w:w="0" w:type="auto"/>
        <w:tblLook w:val="04A0"/>
      </w:tblPr>
      <w:tblGrid>
        <w:gridCol w:w="3708"/>
        <w:gridCol w:w="2430"/>
        <w:gridCol w:w="3438"/>
      </w:tblGrid>
      <w:tr w:rsidR="00166035" w:rsidRPr="007D7368" w:rsidTr="00316EB1">
        <w:tc>
          <w:tcPr>
            <w:tcW w:w="0" w:type="auto"/>
            <w:vAlign w:val="center"/>
          </w:tcPr>
          <w:p w:rsidR="00166035" w:rsidRPr="007D7368" w:rsidRDefault="00166035" w:rsidP="00316EB1">
            <w:pPr>
              <w:spacing w:line="288" w:lineRule="auto"/>
              <w:ind w:left="360" w:firstLine="0"/>
              <w:jc w:val="center"/>
              <w:rPr>
                <w:rFonts w:ascii="Times New Roman" w:hAnsi="Times New Roman" w:cs="Times New Roman"/>
                <w:b/>
                <w:sz w:val="26"/>
                <w:szCs w:val="26"/>
              </w:rPr>
            </w:pPr>
            <w:r w:rsidRPr="007D7368">
              <w:rPr>
                <w:rFonts w:ascii="Times New Roman" w:hAnsi="Times New Roman" w:cs="Times New Roman"/>
                <w:b/>
                <w:sz w:val="26"/>
                <w:szCs w:val="26"/>
              </w:rPr>
              <w:t>Obstacle</w:t>
            </w:r>
          </w:p>
        </w:tc>
        <w:tc>
          <w:tcPr>
            <w:tcW w:w="2430" w:type="dxa"/>
            <w:vAlign w:val="center"/>
          </w:tcPr>
          <w:p w:rsidR="00166035" w:rsidRPr="007D7368" w:rsidRDefault="00166035" w:rsidP="00316EB1">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Likelihood</w:t>
            </w:r>
          </w:p>
          <w:p w:rsidR="00166035" w:rsidRPr="007D7368" w:rsidRDefault="00166035" w:rsidP="00316EB1">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(1-10 scale, 10 being most likely)</w:t>
            </w:r>
          </w:p>
        </w:tc>
        <w:tc>
          <w:tcPr>
            <w:tcW w:w="3438" w:type="dxa"/>
            <w:vAlign w:val="center"/>
          </w:tcPr>
          <w:p w:rsidR="00166035" w:rsidRPr="007D7368" w:rsidRDefault="00166035" w:rsidP="00316EB1">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Mitigation  Techniques</w:t>
            </w:r>
          </w:p>
        </w:tc>
      </w:tr>
      <w:tr w:rsidR="00166035" w:rsidRPr="007D7368" w:rsidTr="00166035">
        <w:tc>
          <w:tcPr>
            <w:tcW w:w="0" w:type="auto"/>
          </w:tcPr>
          <w:p w:rsidR="00166035" w:rsidRPr="007D7368" w:rsidRDefault="00166035" w:rsidP="00166035">
            <w:pPr>
              <w:spacing w:line="288" w:lineRule="auto"/>
              <w:ind w:left="0" w:firstLine="0"/>
              <w:rPr>
                <w:rFonts w:ascii="Times New Roman" w:hAnsi="Times New Roman" w:cs="Times New Roman"/>
                <w:sz w:val="26"/>
                <w:szCs w:val="26"/>
              </w:rPr>
            </w:pPr>
            <w:r w:rsidRPr="007D7368">
              <w:rPr>
                <w:rFonts w:ascii="Times New Roman" w:hAnsi="Times New Roman" w:cs="Times New Roman"/>
                <w:sz w:val="26"/>
                <w:szCs w:val="26"/>
              </w:rPr>
              <w:t>Division of focus because of other responsibilities</w:t>
            </w:r>
          </w:p>
        </w:tc>
        <w:tc>
          <w:tcPr>
            <w:tcW w:w="2430" w:type="dxa"/>
            <w:vAlign w:val="center"/>
          </w:tcPr>
          <w:p w:rsidR="00166035" w:rsidRPr="007D7368" w:rsidRDefault="00166035" w:rsidP="00166035">
            <w:pPr>
              <w:spacing w:line="288" w:lineRule="auto"/>
              <w:ind w:left="0" w:firstLine="0"/>
              <w:contextualSpacing/>
              <w:jc w:val="center"/>
              <w:rPr>
                <w:rFonts w:ascii="Times New Roman" w:hAnsi="Times New Roman" w:cs="Times New Roman"/>
                <w:sz w:val="26"/>
                <w:szCs w:val="26"/>
              </w:rPr>
            </w:pPr>
            <w:r w:rsidRPr="007D7368">
              <w:rPr>
                <w:rFonts w:ascii="Times New Roman" w:hAnsi="Times New Roman" w:cs="Times New Roman"/>
                <w:sz w:val="26"/>
                <w:szCs w:val="26"/>
              </w:rPr>
              <w:t>7</w:t>
            </w:r>
          </w:p>
        </w:tc>
        <w:tc>
          <w:tcPr>
            <w:tcW w:w="3438" w:type="dxa"/>
          </w:tcPr>
          <w:p w:rsidR="00166035" w:rsidRPr="007D7368" w:rsidRDefault="00166035" w:rsidP="003C46D8">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 xml:space="preserve">Don’t </w:t>
            </w:r>
            <w:proofErr w:type="gramStart"/>
            <w:r w:rsidRPr="007D7368">
              <w:rPr>
                <w:rFonts w:ascii="Times New Roman" w:hAnsi="Times New Roman" w:cs="Times New Roman"/>
                <w:sz w:val="26"/>
                <w:szCs w:val="26"/>
              </w:rPr>
              <w:t>procrastinate</w:t>
            </w:r>
            <w:proofErr w:type="gramEnd"/>
            <w:r w:rsidRPr="007D7368">
              <w:rPr>
                <w:rFonts w:ascii="Times New Roman" w:hAnsi="Times New Roman" w:cs="Times New Roman"/>
                <w:sz w:val="26"/>
                <w:szCs w:val="26"/>
              </w:rPr>
              <w:t xml:space="preserve"> any assignments. Put software engineering first</w:t>
            </w:r>
          </w:p>
        </w:tc>
      </w:tr>
      <w:tr w:rsidR="00166035" w:rsidRPr="007D7368" w:rsidTr="00166035">
        <w:tc>
          <w:tcPr>
            <w:tcW w:w="0" w:type="auto"/>
          </w:tcPr>
          <w:p w:rsidR="00166035" w:rsidRPr="007D7368" w:rsidRDefault="00166035" w:rsidP="00166035">
            <w:pPr>
              <w:spacing w:line="288" w:lineRule="auto"/>
              <w:ind w:left="0" w:firstLine="0"/>
              <w:rPr>
                <w:rFonts w:ascii="Times New Roman" w:hAnsi="Times New Roman" w:cs="Times New Roman"/>
                <w:sz w:val="26"/>
                <w:szCs w:val="26"/>
              </w:rPr>
            </w:pPr>
            <w:r w:rsidRPr="007D7368">
              <w:rPr>
                <w:rFonts w:ascii="Times New Roman" w:hAnsi="Times New Roman" w:cs="Times New Roman"/>
                <w:sz w:val="26"/>
                <w:szCs w:val="26"/>
              </w:rPr>
              <w:t>Poor communication between team members</w:t>
            </w:r>
          </w:p>
        </w:tc>
        <w:tc>
          <w:tcPr>
            <w:tcW w:w="2430" w:type="dxa"/>
            <w:vAlign w:val="center"/>
          </w:tcPr>
          <w:p w:rsidR="00166035" w:rsidRPr="007D7368" w:rsidRDefault="00166035" w:rsidP="00166035">
            <w:pPr>
              <w:spacing w:line="288" w:lineRule="auto"/>
              <w:ind w:left="0" w:firstLine="0"/>
              <w:contextualSpacing/>
              <w:jc w:val="center"/>
              <w:rPr>
                <w:rFonts w:ascii="Times New Roman" w:hAnsi="Times New Roman" w:cs="Times New Roman"/>
                <w:sz w:val="26"/>
                <w:szCs w:val="26"/>
              </w:rPr>
            </w:pPr>
            <w:r w:rsidRPr="007D7368">
              <w:rPr>
                <w:rFonts w:ascii="Times New Roman" w:hAnsi="Times New Roman" w:cs="Times New Roman"/>
                <w:sz w:val="26"/>
                <w:szCs w:val="26"/>
              </w:rPr>
              <w:t>3</w:t>
            </w:r>
          </w:p>
        </w:tc>
        <w:tc>
          <w:tcPr>
            <w:tcW w:w="3438" w:type="dxa"/>
          </w:tcPr>
          <w:p w:rsidR="00166035" w:rsidRPr="007D7368" w:rsidRDefault="00166035" w:rsidP="003C46D8">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Use all available means of communication (email, text, face-to-face)</w:t>
            </w:r>
          </w:p>
        </w:tc>
      </w:tr>
      <w:tr w:rsidR="00166035" w:rsidRPr="007D7368" w:rsidTr="00166035">
        <w:trPr>
          <w:trHeight w:val="935"/>
        </w:trPr>
        <w:tc>
          <w:tcPr>
            <w:tcW w:w="0" w:type="auto"/>
          </w:tcPr>
          <w:p w:rsidR="00166035" w:rsidRPr="007D7368" w:rsidRDefault="00166035" w:rsidP="00166035">
            <w:pPr>
              <w:spacing w:line="288" w:lineRule="auto"/>
              <w:ind w:left="0" w:firstLine="0"/>
              <w:rPr>
                <w:rFonts w:ascii="Times New Roman" w:hAnsi="Times New Roman" w:cs="Times New Roman"/>
                <w:sz w:val="26"/>
                <w:szCs w:val="26"/>
              </w:rPr>
            </w:pPr>
            <w:r w:rsidRPr="007D7368">
              <w:rPr>
                <w:rFonts w:ascii="Times New Roman" w:hAnsi="Times New Roman" w:cs="Times New Roman"/>
                <w:sz w:val="26"/>
                <w:szCs w:val="26"/>
              </w:rPr>
              <w:t>Poor time management of specific tasks</w:t>
            </w:r>
          </w:p>
        </w:tc>
        <w:tc>
          <w:tcPr>
            <w:tcW w:w="2430" w:type="dxa"/>
            <w:vAlign w:val="center"/>
          </w:tcPr>
          <w:p w:rsidR="00166035" w:rsidRPr="007D7368" w:rsidRDefault="00166035" w:rsidP="00166035">
            <w:pPr>
              <w:spacing w:line="288" w:lineRule="auto"/>
              <w:ind w:left="0" w:firstLine="0"/>
              <w:contextualSpacing/>
              <w:jc w:val="center"/>
              <w:rPr>
                <w:rFonts w:ascii="Times New Roman" w:hAnsi="Times New Roman" w:cs="Times New Roman"/>
                <w:sz w:val="26"/>
                <w:szCs w:val="26"/>
              </w:rPr>
            </w:pPr>
            <w:r w:rsidRPr="007D7368">
              <w:rPr>
                <w:rFonts w:ascii="Times New Roman" w:hAnsi="Times New Roman" w:cs="Times New Roman"/>
                <w:sz w:val="26"/>
                <w:szCs w:val="26"/>
              </w:rPr>
              <w:t>5</w:t>
            </w:r>
          </w:p>
        </w:tc>
        <w:tc>
          <w:tcPr>
            <w:tcW w:w="3438" w:type="dxa"/>
          </w:tcPr>
          <w:p w:rsidR="00166035" w:rsidRPr="007D7368" w:rsidRDefault="00166035" w:rsidP="003C46D8">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Be organized from the start, equipped with a plan.</w:t>
            </w:r>
          </w:p>
        </w:tc>
      </w:tr>
      <w:tr w:rsidR="00166035" w:rsidRPr="007D7368" w:rsidTr="00166035">
        <w:tc>
          <w:tcPr>
            <w:tcW w:w="0" w:type="auto"/>
          </w:tcPr>
          <w:p w:rsidR="00166035" w:rsidRPr="007D7368" w:rsidRDefault="00166035" w:rsidP="00166035">
            <w:pPr>
              <w:spacing w:line="288" w:lineRule="auto"/>
              <w:ind w:left="0" w:firstLine="0"/>
              <w:rPr>
                <w:rFonts w:ascii="Times New Roman" w:hAnsi="Times New Roman" w:cs="Times New Roman"/>
                <w:sz w:val="26"/>
                <w:szCs w:val="26"/>
              </w:rPr>
            </w:pPr>
            <w:r w:rsidRPr="007D7368">
              <w:rPr>
                <w:rFonts w:ascii="Times New Roman" w:hAnsi="Times New Roman" w:cs="Times New Roman"/>
                <w:sz w:val="26"/>
                <w:szCs w:val="26"/>
              </w:rPr>
              <w:t>Scheduling conflicts between team members and possibly the client</w:t>
            </w:r>
          </w:p>
        </w:tc>
        <w:tc>
          <w:tcPr>
            <w:tcW w:w="2430" w:type="dxa"/>
            <w:vAlign w:val="center"/>
          </w:tcPr>
          <w:p w:rsidR="00166035" w:rsidRPr="007D7368" w:rsidRDefault="00166035" w:rsidP="00166035">
            <w:pPr>
              <w:spacing w:line="288" w:lineRule="auto"/>
              <w:ind w:left="0" w:firstLine="0"/>
              <w:contextualSpacing/>
              <w:jc w:val="center"/>
              <w:rPr>
                <w:rFonts w:ascii="Times New Roman" w:hAnsi="Times New Roman" w:cs="Times New Roman"/>
                <w:sz w:val="26"/>
                <w:szCs w:val="26"/>
              </w:rPr>
            </w:pPr>
            <w:r w:rsidRPr="007D7368">
              <w:rPr>
                <w:rFonts w:ascii="Times New Roman" w:hAnsi="Times New Roman" w:cs="Times New Roman"/>
                <w:sz w:val="26"/>
                <w:szCs w:val="26"/>
              </w:rPr>
              <w:t>2</w:t>
            </w:r>
          </w:p>
        </w:tc>
        <w:tc>
          <w:tcPr>
            <w:tcW w:w="3438" w:type="dxa"/>
          </w:tcPr>
          <w:p w:rsidR="00166035" w:rsidRPr="007D7368" w:rsidRDefault="00316EB1" w:rsidP="003C46D8">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Warn team members of any conflicts that may arise</w:t>
            </w:r>
          </w:p>
        </w:tc>
      </w:tr>
      <w:tr w:rsidR="00166035" w:rsidRPr="007D7368" w:rsidTr="00166035">
        <w:tc>
          <w:tcPr>
            <w:tcW w:w="0" w:type="auto"/>
          </w:tcPr>
          <w:p w:rsidR="00166035" w:rsidRPr="007D7368" w:rsidRDefault="00166035" w:rsidP="00166035">
            <w:pPr>
              <w:spacing w:line="288" w:lineRule="auto"/>
              <w:ind w:left="0" w:firstLine="0"/>
              <w:rPr>
                <w:rFonts w:ascii="Times New Roman" w:hAnsi="Times New Roman" w:cs="Times New Roman"/>
                <w:sz w:val="26"/>
                <w:szCs w:val="26"/>
              </w:rPr>
            </w:pPr>
            <w:r w:rsidRPr="007D7368">
              <w:rPr>
                <w:rFonts w:ascii="Times New Roman" w:hAnsi="Times New Roman" w:cs="Times New Roman"/>
                <w:sz w:val="26"/>
                <w:szCs w:val="26"/>
              </w:rPr>
              <w:t>Unforeseen emergencies involving health, family, etc.</w:t>
            </w:r>
          </w:p>
        </w:tc>
        <w:tc>
          <w:tcPr>
            <w:tcW w:w="2430" w:type="dxa"/>
            <w:vAlign w:val="center"/>
          </w:tcPr>
          <w:p w:rsidR="00166035" w:rsidRPr="007D7368" w:rsidRDefault="00166035" w:rsidP="00166035">
            <w:pPr>
              <w:spacing w:line="288" w:lineRule="auto"/>
              <w:ind w:left="0" w:firstLine="0"/>
              <w:contextualSpacing/>
              <w:jc w:val="center"/>
              <w:rPr>
                <w:rFonts w:ascii="Times New Roman" w:hAnsi="Times New Roman" w:cs="Times New Roman"/>
                <w:sz w:val="26"/>
                <w:szCs w:val="26"/>
              </w:rPr>
            </w:pPr>
            <w:r w:rsidRPr="007D7368">
              <w:rPr>
                <w:rFonts w:ascii="Times New Roman" w:hAnsi="Times New Roman" w:cs="Times New Roman"/>
                <w:sz w:val="26"/>
                <w:szCs w:val="26"/>
              </w:rPr>
              <w:t>1</w:t>
            </w:r>
          </w:p>
        </w:tc>
        <w:tc>
          <w:tcPr>
            <w:tcW w:w="3438" w:type="dxa"/>
          </w:tcPr>
          <w:p w:rsidR="00166035" w:rsidRPr="007D7368" w:rsidRDefault="00316EB1" w:rsidP="003C46D8">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Do as much work while we can.</w:t>
            </w:r>
          </w:p>
        </w:tc>
      </w:tr>
    </w:tbl>
    <w:p w:rsidR="003C46D8" w:rsidRPr="007D7368" w:rsidRDefault="003C46D8" w:rsidP="003C46D8">
      <w:pPr>
        <w:spacing w:line="288" w:lineRule="auto"/>
        <w:ind w:left="0" w:firstLine="0"/>
        <w:contextualSpacing/>
        <w:rPr>
          <w:rFonts w:ascii="Times New Roman" w:hAnsi="Times New Roman" w:cs="Times New Roman"/>
          <w:sz w:val="28"/>
          <w:szCs w:val="28"/>
        </w:rPr>
      </w:pPr>
    </w:p>
    <w:p w:rsidR="00341DE2" w:rsidRDefault="007D76EF" w:rsidP="003C46D8">
      <w:pPr>
        <w:spacing w:line="288" w:lineRule="auto"/>
        <w:ind w:left="0" w:firstLine="0"/>
        <w:contextualSpacing/>
        <w:rPr>
          <w:rFonts w:ascii="Times New Roman" w:hAnsi="Times New Roman" w:cs="Times New Roman"/>
          <w:b/>
          <w:sz w:val="32"/>
          <w:szCs w:val="32"/>
        </w:rPr>
      </w:pPr>
      <w:r w:rsidRPr="007D7368">
        <w:rPr>
          <w:rFonts w:ascii="Times New Roman" w:hAnsi="Times New Roman" w:cs="Times New Roman"/>
          <w:b/>
          <w:sz w:val="32"/>
          <w:szCs w:val="32"/>
        </w:rPr>
        <w:t>7</w:t>
      </w:r>
      <w:r w:rsidR="003C46D8" w:rsidRPr="007D7368">
        <w:rPr>
          <w:rFonts w:ascii="Times New Roman" w:hAnsi="Times New Roman" w:cs="Times New Roman"/>
          <w:b/>
          <w:sz w:val="32"/>
          <w:szCs w:val="32"/>
        </w:rPr>
        <w:t>.  Glossary</w:t>
      </w:r>
    </w:p>
    <w:p w:rsidR="00C10E33" w:rsidRPr="007D7368" w:rsidRDefault="00C10E33" w:rsidP="003C46D8">
      <w:pPr>
        <w:spacing w:line="288" w:lineRule="auto"/>
        <w:ind w:left="0" w:firstLine="0"/>
        <w:contextualSpacing/>
        <w:rPr>
          <w:rFonts w:ascii="Times New Roman" w:hAnsi="Times New Roman" w:cs="Times New Roman"/>
          <w:b/>
          <w:sz w:val="32"/>
          <w:szCs w:val="32"/>
        </w:rPr>
      </w:pPr>
    </w:p>
    <w:tbl>
      <w:tblPr>
        <w:tblStyle w:val="TableGrid"/>
        <w:tblW w:w="0" w:type="auto"/>
        <w:tblLook w:val="04A0"/>
      </w:tblPr>
      <w:tblGrid>
        <w:gridCol w:w="2718"/>
        <w:gridCol w:w="6858"/>
      </w:tblGrid>
      <w:tr w:rsidR="003C46D8" w:rsidRPr="007D7368" w:rsidTr="004F5147">
        <w:tc>
          <w:tcPr>
            <w:tcW w:w="2718" w:type="dxa"/>
            <w:shd w:val="clear" w:color="auto" w:fill="95B3D7" w:themeFill="accent1" w:themeFillTint="99"/>
          </w:tcPr>
          <w:p w:rsidR="003C46D8" w:rsidRPr="007D7368" w:rsidRDefault="003C46D8" w:rsidP="004F5147">
            <w:pPr>
              <w:spacing w:line="288" w:lineRule="auto"/>
              <w:ind w:left="0" w:firstLine="0"/>
              <w:contextualSpacing/>
              <w:jc w:val="center"/>
              <w:rPr>
                <w:rFonts w:ascii="Times New Roman" w:hAnsi="Times New Roman" w:cs="Times New Roman"/>
                <w:b/>
                <w:sz w:val="28"/>
                <w:szCs w:val="28"/>
              </w:rPr>
            </w:pPr>
            <w:r w:rsidRPr="007D7368">
              <w:rPr>
                <w:rFonts w:ascii="Times New Roman" w:hAnsi="Times New Roman" w:cs="Times New Roman"/>
                <w:b/>
                <w:sz w:val="28"/>
                <w:szCs w:val="28"/>
              </w:rPr>
              <w:t>Term</w:t>
            </w:r>
          </w:p>
        </w:tc>
        <w:tc>
          <w:tcPr>
            <w:tcW w:w="6858" w:type="dxa"/>
            <w:shd w:val="clear" w:color="auto" w:fill="95B3D7" w:themeFill="accent1" w:themeFillTint="99"/>
          </w:tcPr>
          <w:p w:rsidR="003C46D8" w:rsidRPr="007D7368" w:rsidRDefault="003C46D8" w:rsidP="004F5147">
            <w:pPr>
              <w:spacing w:line="288" w:lineRule="auto"/>
              <w:ind w:left="0" w:firstLine="0"/>
              <w:contextualSpacing/>
              <w:jc w:val="center"/>
              <w:rPr>
                <w:rFonts w:ascii="Times New Roman" w:hAnsi="Times New Roman" w:cs="Times New Roman"/>
                <w:b/>
                <w:sz w:val="28"/>
                <w:szCs w:val="28"/>
              </w:rPr>
            </w:pPr>
            <w:r w:rsidRPr="007D7368">
              <w:rPr>
                <w:rFonts w:ascii="Times New Roman" w:hAnsi="Times New Roman" w:cs="Times New Roman"/>
                <w:b/>
                <w:sz w:val="28"/>
                <w:szCs w:val="28"/>
              </w:rPr>
              <w:t>Definition</w:t>
            </w:r>
          </w:p>
        </w:tc>
      </w:tr>
      <w:tr w:rsidR="003C46D8" w:rsidRPr="007D7368" w:rsidTr="004F5147">
        <w:tc>
          <w:tcPr>
            <w:tcW w:w="2718" w:type="dxa"/>
          </w:tcPr>
          <w:p w:rsidR="003C46D8" w:rsidRPr="007D7368" w:rsidRDefault="003C46D8" w:rsidP="004F5147">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sz w:val="26"/>
                <w:szCs w:val="26"/>
              </w:rPr>
              <w:t>Ratchet surface</w:t>
            </w:r>
          </w:p>
        </w:tc>
        <w:tc>
          <w:tcPr>
            <w:tcW w:w="6858" w:type="dxa"/>
          </w:tcPr>
          <w:p w:rsidR="003C46D8" w:rsidRPr="007D7368" w:rsidRDefault="003C46D8" w:rsidP="004F5147">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surface that is asymmetrical and periodic.</w:t>
            </w:r>
          </w:p>
        </w:tc>
      </w:tr>
      <w:tr w:rsidR="003C46D8" w:rsidRPr="007D7368" w:rsidTr="004F5147">
        <w:tc>
          <w:tcPr>
            <w:tcW w:w="2718" w:type="dxa"/>
          </w:tcPr>
          <w:p w:rsidR="003C46D8" w:rsidRPr="007D7368" w:rsidRDefault="003C46D8" w:rsidP="004F5147">
            <w:pPr>
              <w:spacing w:line="288" w:lineRule="auto"/>
              <w:ind w:left="0" w:firstLine="0"/>
              <w:contextualSpacing/>
              <w:jc w:val="center"/>
              <w:rPr>
                <w:rFonts w:ascii="Times New Roman" w:hAnsi="Times New Roman" w:cs="Times New Roman"/>
                <w:b/>
                <w:sz w:val="26"/>
                <w:szCs w:val="26"/>
              </w:rPr>
            </w:pPr>
            <w:proofErr w:type="spellStart"/>
            <w:r w:rsidRPr="007D7368">
              <w:rPr>
                <w:rFonts w:ascii="Times New Roman" w:hAnsi="Times New Roman" w:cs="Times New Roman"/>
                <w:b/>
                <w:sz w:val="26"/>
                <w:szCs w:val="26"/>
              </w:rPr>
              <w:t>Leidenfrost</w:t>
            </w:r>
            <w:proofErr w:type="spellEnd"/>
            <w:r w:rsidRPr="007D7368">
              <w:rPr>
                <w:rFonts w:ascii="Times New Roman" w:hAnsi="Times New Roman" w:cs="Times New Roman"/>
                <w:b/>
                <w:sz w:val="26"/>
                <w:szCs w:val="26"/>
              </w:rPr>
              <w:t>-Ratchet System</w:t>
            </w:r>
          </w:p>
        </w:tc>
        <w:tc>
          <w:tcPr>
            <w:tcW w:w="6858" w:type="dxa"/>
          </w:tcPr>
          <w:p w:rsidR="003C46D8" w:rsidRPr="007D7368" w:rsidRDefault="003C46D8" w:rsidP="004F5147">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 xml:space="preserve">A system involving a ratchet surface heated to a fluid's </w:t>
            </w:r>
            <w:proofErr w:type="spellStart"/>
            <w:r w:rsidRPr="007D7368">
              <w:rPr>
                <w:rFonts w:ascii="Times New Roman" w:hAnsi="Times New Roman" w:cs="Times New Roman"/>
                <w:sz w:val="26"/>
                <w:szCs w:val="26"/>
              </w:rPr>
              <w:t>Leidenfrost</w:t>
            </w:r>
            <w:proofErr w:type="spellEnd"/>
            <w:r w:rsidRPr="007D7368">
              <w:rPr>
                <w:rFonts w:ascii="Times New Roman" w:hAnsi="Times New Roman" w:cs="Times New Roman"/>
                <w:sz w:val="26"/>
                <w:szCs w:val="26"/>
              </w:rPr>
              <w:t xml:space="preserve"> point will allow a droplet of that fluid to spontaneous accelerate along that surface, even if it means traveling up slope.</w:t>
            </w:r>
          </w:p>
        </w:tc>
      </w:tr>
      <w:tr w:rsidR="003C46D8" w:rsidRPr="007D7368" w:rsidTr="004F5147">
        <w:tc>
          <w:tcPr>
            <w:tcW w:w="2718" w:type="dxa"/>
          </w:tcPr>
          <w:p w:rsidR="003C46D8" w:rsidRPr="007D7368" w:rsidRDefault="003C46D8" w:rsidP="004F5147">
            <w:pPr>
              <w:spacing w:line="288" w:lineRule="auto"/>
              <w:ind w:left="0" w:firstLine="0"/>
              <w:contextualSpacing/>
              <w:jc w:val="center"/>
              <w:rPr>
                <w:rFonts w:ascii="Times New Roman" w:hAnsi="Times New Roman" w:cs="Times New Roman"/>
                <w:b/>
                <w:sz w:val="26"/>
                <w:szCs w:val="26"/>
              </w:rPr>
            </w:pPr>
            <w:r w:rsidRPr="007D7368">
              <w:rPr>
                <w:rFonts w:ascii="Times New Roman" w:hAnsi="Times New Roman" w:cs="Times New Roman"/>
                <w:b/>
                <w:bCs/>
                <w:sz w:val="26"/>
                <w:szCs w:val="26"/>
              </w:rPr>
              <w:t>Object</w:t>
            </w:r>
            <w:r w:rsidRPr="007D7368">
              <w:rPr>
                <w:rFonts w:ascii="Times New Roman" w:hAnsi="Times New Roman" w:cs="Times New Roman"/>
                <w:sz w:val="26"/>
                <w:szCs w:val="26"/>
              </w:rPr>
              <w:t>-</w:t>
            </w:r>
            <w:r w:rsidRPr="007D7368">
              <w:rPr>
                <w:rFonts w:ascii="Times New Roman" w:hAnsi="Times New Roman" w:cs="Times New Roman"/>
                <w:b/>
                <w:bCs/>
                <w:sz w:val="26"/>
                <w:szCs w:val="26"/>
              </w:rPr>
              <w:t>oriented programming</w:t>
            </w:r>
            <w:r w:rsidRPr="007D7368">
              <w:rPr>
                <w:rFonts w:ascii="Times New Roman" w:hAnsi="Times New Roman" w:cs="Times New Roman"/>
                <w:sz w:val="26"/>
                <w:szCs w:val="26"/>
              </w:rPr>
              <w:t> (</w:t>
            </w:r>
            <w:r w:rsidRPr="007D7368">
              <w:rPr>
                <w:rFonts w:ascii="Times New Roman" w:hAnsi="Times New Roman" w:cs="Times New Roman"/>
                <w:b/>
                <w:bCs/>
                <w:sz w:val="26"/>
                <w:szCs w:val="26"/>
              </w:rPr>
              <w:t>OOP</w:t>
            </w:r>
            <w:r w:rsidRPr="007D7368">
              <w:rPr>
                <w:rFonts w:ascii="Times New Roman" w:hAnsi="Times New Roman" w:cs="Times New Roman"/>
                <w:sz w:val="26"/>
                <w:szCs w:val="26"/>
              </w:rPr>
              <w:t>)</w:t>
            </w:r>
          </w:p>
        </w:tc>
        <w:tc>
          <w:tcPr>
            <w:tcW w:w="6858" w:type="dxa"/>
          </w:tcPr>
          <w:p w:rsidR="003C46D8" w:rsidRPr="007D7368" w:rsidRDefault="003C46D8" w:rsidP="004F5147">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w:t>
            </w:r>
            <w:r w:rsidRPr="007D7368">
              <w:rPr>
                <w:rFonts w:ascii="Times New Roman" w:hAnsi="Times New Roman" w:cs="Times New Roman"/>
                <w:bCs/>
                <w:sz w:val="26"/>
                <w:szCs w:val="26"/>
              </w:rPr>
              <w:t>programming</w:t>
            </w:r>
            <w:r w:rsidRPr="007D7368">
              <w:rPr>
                <w:rFonts w:ascii="Times New Roman" w:hAnsi="Times New Roman" w:cs="Times New Roman"/>
                <w:sz w:val="26"/>
                <w:szCs w:val="26"/>
              </w:rPr>
              <w:t> language model organized around </w:t>
            </w:r>
            <w:r w:rsidRPr="007D7368">
              <w:rPr>
                <w:rFonts w:ascii="Times New Roman" w:hAnsi="Times New Roman" w:cs="Times New Roman"/>
                <w:bCs/>
                <w:sz w:val="26"/>
                <w:szCs w:val="26"/>
              </w:rPr>
              <w:t>objects</w:t>
            </w:r>
            <w:r w:rsidRPr="007D7368">
              <w:rPr>
                <w:rFonts w:ascii="Times New Roman" w:hAnsi="Times New Roman" w:cs="Times New Roman"/>
                <w:sz w:val="26"/>
                <w:szCs w:val="26"/>
              </w:rPr>
              <w:t> rather than "actions" and data rather than logic.</w:t>
            </w:r>
          </w:p>
        </w:tc>
      </w:tr>
      <w:tr w:rsidR="0017213E" w:rsidRPr="007D7368" w:rsidTr="004F5147">
        <w:tc>
          <w:tcPr>
            <w:tcW w:w="2718" w:type="dxa"/>
          </w:tcPr>
          <w:p w:rsidR="0017213E" w:rsidRPr="007D7368" w:rsidRDefault="0017213E" w:rsidP="004F5147">
            <w:pPr>
              <w:spacing w:line="288" w:lineRule="auto"/>
              <w:ind w:left="0" w:firstLine="0"/>
              <w:contextualSpacing/>
              <w:jc w:val="center"/>
              <w:rPr>
                <w:rFonts w:ascii="Times New Roman" w:hAnsi="Times New Roman" w:cs="Times New Roman"/>
                <w:b/>
                <w:bCs/>
                <w:sz w:val="26"/>
                <w:szCs w:val="26"/>
              </w:rPr>
            </w:pPr>
            <w:r w:rsidRPr="007D7368">
              <w:rPr>
                <w:rFonts w:ascii="Times New Roman" w:hAnsi="Times New Roman" w:cs="Times New Roman"/>
                <w:b/>
                <w:bCs/>
                <w:sz w:val="26"/>
                <w:szCs w:val="26"/>
              </w:rPr>
              <w:t>Droplet</w:t>
            </w:r>
          </w:p>
        </w:tc>
        <w:tc>
          <w:tcPr>
            <w:tcW w:w="6858" w:type="dxa"/>
          </w:tcPr>
          <w:p w:rsidR="0017213E" w:rsidRPr="007D7368" w:rsidRDefault="00316EB1" w:rsidP="004F5147">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 very small drop of a liquid.</w:t>
            </w:r>
          </w:p>
        </w:tc>
      </w:tr>
      <w:tr w:rsidR="0017213E" w:rsidRPr="007D7368" w:rsidTr="00341DE2">
        <w:trPr>
          <w:trHeight w:val="548"/>
        </w:trPr>
        <w:tc>
          <w:tcPr>
            <w:tcW w:w="2718" w:type="dxa"/>
          </w:tcPr>
          <w:p w:rsidR="0017213E" w:rsidRPr="007D7368" w:rsidRDefault="0095276D" w:rsidP="004F5147">
            <w:pPr>
              <w:spacing w:line="288" w:lineRule="auto"/>
              <w:ind w:left="0" w:firstLine="0"/>
              <w:contextualSpacing/>
              <w:jc w:val="center"/>
              <w:rPr>
                <w:rFonts w:ascii="Times New Roman" w:hAnsi="Times New Roman" w:cs="Times New Roman"/>
                <w:b/>
                <w:bCs/>
                <w:sz w:val="26"/>
                <w:szCs w:val="26"/>
              </w:rPr>
            </w:pPr>
            <w:r w:rsidRPr="007D7368">
              <w:rPr>
                <w:rFonts w:ascii="Times New Roman" w:hAnsi="Times New Roman" w:cs="Times New Roman"/>
                <w:b/>
                <w:bCs/>
                <w:sz w:val="26"/>
                <w:szCs w:val="26"/>
              </w:rPr>
              <w:t>TIFF</w:t>
            </w:r>
          </w:p>
        </w:tc>
        <w:tc>
          <w:tcPr>
            <w:tcW w:w="6858" w:type="dxa"/>
          </w:tcPr>
          <w:p w:rsidR="0017213E" w:rsidRPr="007D7368" w:rsidRDefault="0095276D" w:rsidP="004F5147">
            <w:pPr>
              <w:spacing w:line="288" w:lineRule="auto"/>
              <w:ind w:left="0" w:firstLine="0"/>
              <w:contextualSpacing/>
              <w:rPr>
                <w:rFonts w:ascii="Times New Roman" w:hAnsi="Times New Roman" w:cs="Times New Roman"/>
                <w:sz w:val="26"/>
                <w:szCs w:val="26"/>
              </w:rPr>
            </w:pPr>
            <w:r w:rsidRPr="007D7368">
              <w:rPr>
                <w:rFonts w:ascii="Times New Roman" w:hAnsi="Times New Roman" w:cs="Times New Roman"/>
                <w:sz w:val="26"/>
                <w:szCs w:val="26"/>
              </w:rPr>
              <w:t>An image format using lossless compression (or none) that may be edited and re-saved without losing image quality</w:t>
            </w:r>
          </w:p>
        </w:tc>
      </w:tr>
    </w:tbl>
    <w:p w:rsidR="00CC3B45" w:rsidRPr="007D7368" w:rsidRDefault="00CC3B45" w:rsidP="00341DE2">
      <w:pPr>
        <w:ind w:left="0" w:firstLine="0"/>
        <w:rPr>
          <w:rFonts w:ascii="Times New Roman" w:hAnsi="Times New Roman" w:cs="Times New Roman"/>
        </w:rPr>
      </w:pPr>
    </w:p>
    <w:sectPr w:rsidR="00CC3B45" w:rsidRPr="007D7368" w:rsidSect="00F364D3">
      <w:headerReference w:type="default" r:id="rId10"/>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15D1" w:rsidRDefault="000115D1" w:rsidP="006E1977">
      <w:r>
        <w:separator/>
      </w:r>
    </w:p>
  </w:endnote>
  <w:endnote w:type="continuationSeparator" w:id="0">
    <w:p w:rsidR="000115D1" w:rsidRDefault="000115D1" w:rsidP="006E19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640167"/>
      <w:docPartObj>
        <w:docPartGallery w:val="Page Numbers (Bottom of Page)"/>
        <w:docPartUnique/>
      </w:docPartObj>
    </w:sdtPr>
    <w:sdtContent>
      <w:p w:rsidR="00222D6B" w:rsidRDefault="00D1174F">
        <w:pPr>
          <w:pStyle w:val="Footer"/>
          <w:jc w:val="center"/>
        </w:pPr>
        <w:fldSimple w:instr=" PAGE   \* MERGEFORMAT ">
          <w:r w:rsidR="000F3275">
            <w:rPr>
              <w:noProof/>
            </w:rPr>
            <w:t>8</w:t>
          </w:r>
        </w:fldSimple>
      </w:p>
    </w:sdtContent>
  </w:sdt>
  <w:p w:rsidR="00222D6B" w:rsidRDefault="00222D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15D1" w:rsidRDefault="000115D1" w:rsidP="006E1977">
      <w:r>
        <w:separator/>
      </w:r>
    </w:p>
  </w:footnote>
  <w:footnote w:type="continuationSeparator" w:id="0">
    <w:p w:rsidR="000115D1" w:rsidRDefault="000115D1" w:rsidP="006E197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Look w:val="01E0"/>
    </w:tblPr>
    <w:tblGrid>
      <w:gridCol w:w="8424"/>
      <w:gridCol w:w="1152"/>
    </w:tblGrid>
    <w:tr w:rsidR="00603101" w:rsidTr="00603101">
      <w:tc>
        <w:tcPr>
          <w:tcW w:w="0" w:type="auto"/>
          <w:tcBorders>
            <w:right w:val="single" w:sz="6" w:space="0" w:color="000000" w:themeColor="text1"/>
          </w:tcBorders>
        </w:tcPr>
        <w:p w:rsidR="00603101" w:rsidRPr="00603101" w:rsidRDefault="007279E2" w:rsidP="00603101">
          <w:pPr>
            <w:pStyle w:val="Header"/>
            <w:jc w:val="right"/>
            <w:rPr>
              <w:rFonts w:ascii="Calibri" w:hAnsi="Calibri"/>
            </w:rPr>
          </w:pPr>
          <w:r>
            <w:rPr>
              <w:rFonts w:ascii="Calibri" w:hAnsi="Calibri"/>
              <w:sz w:val="22"/>
              <w:szCs w:val="22"/>
            </w:rPr>
            <w:t xml:space="preserve">The </w:t>
          </w:r>
          <w:r w:rsidR="007A59D1" w:rsidRPr="00603101">
            <w:rPr>
              <w:rFonts w:ascii="Calibri" w:hAnsi="Calibri"/>
              <w:sz w:val="22"/>
              <w:szCs w:val="22"/>
            </w:rPr>
            <w:t>A Team</w:t>
          </w:r>
        </w:p>
        <w:p w:rsidR="00603101" w:rsidRPr="00DA2512" w:rsidRDefault="007A59D1" w:rsidP="00603101">
          <w:pPr>
            <w:pStyle w:val="Header"/>
            <w:jc w:val="right"/>
            <w:rPr>
              <w:rFonts w:ascii="Calibri" w:hAnsi="Calibri"/>
              <w:b/>
              <w:bCs/>
            </w:rPr>
          </w:pPr>
          <w:r w:rsidRPr="00603101">
            <w:rPr>
              <w:rFonts w:ascii="Calibri" w:hAnsi="Calibri"/>
              <w:b/>
              <w:bCs/>
              <w:sz w:val="22"/>
              <w:szCs w:val="22"/>
            </w:rPr>
            <w:t>Requirements Specification Document</w:t>
          </w:r>
          <w:r w:rsidR="006E1977">
            <w:rPr>
              <w:rFonts w:ascii="Calibri" w:hAnsi="Calibri"/>
              <w:b/>
              <w:bCs/>
              <w:sz w:val="22"/>
              <w:szCs w:val="22"/>
            </w:rPr>
            <w:t>-Second</w:t>
          </w:r>
          <w:r>
            <w:rPr>
              <w:rFonts w:ascii="Calibri" w:hAnsi="Calibri"/>
              <w:b/>
              <w:bCs/>
              <w:sz w:val="22"/>
              <w:szCs w:val="22"/>
            </w:rPr>
            <w:t xml:space="preserve"> Draft</w:t>
          </w:r>
        </w:p>
      </w:tc>
      <w:tc>
        <w:tcPr>
          <w:tcW w:w="1152" w:type="dxa"/>
          <w:tcBorders>
            <w:left w:val="single" w:sz="6" w:space="0" w:color="000000" w:themeColor="text1"/>
          </w:tcBorders>
        </w:tcPr>
        <w:p w:rsidR="00603101" w:rsidRDefault="00D1174F" w:rsidP="00222D6B">
          <w:pPr>
            <w:pStyle w:val="Header"/>
            <w:ind w:left="0" w:firstLine="0"/>
            <w:rPr>
              <w:rFonts w:ascii="Calibri" w:hAnsi="Calibri"/>
            </w:rPr>
          </w:pPr>
          <w:r w:rsidRPr="00603101">
            <w:rPr>
              <w:rFonts w:ascii="Calibri" w:hAnsi="Calibri"/>
              <w:sz w:val="22"/>
              <w:szCs w:val="22"/>
            </w:rPr>
            <w:fldChar w:fldCharType="begin"/>
          </w:r>
          <w:r w:rsidR="007A59D1" w:rsidRPr="00603101">
            <w:rPr>
              <w:rFonts w:ascii="Calibri" w:hAnsi="Calibri"/>
              <w:sz w:val="22"/>
              <w:szCs w:val="22"/>
            </w:rPr>
            <w:instrText xml:space="preserve"> PAGE   \* MERGEFORMAT </w:instrText>
          </w:r>
          <w:r w:rsidRPr="00603101">
            <w:rPr>
              <w:rFonts w:ascii="Calibri" w:hAnsi="Calibri"/>
              <w:sz w:val="22"/>
              <w:szCs w:val="22"/>
            </w:rPr>
            <w:fldChar w:fldCharType="separate"/>
          </w:r>
          <w:r w:rsidR="000F3275" w:rsidRPr="000F3275">
            <w:rPr>
              <w:rFonts w:ascii="Calibri" w:hAnsi="Calibri"/>
              <w:noProof/>
            </w:rPr>
            <w:t>8</w:t>
          </w:r>
          <w:r w:rsidRPr="00603101">
            <w:rPr>
              <w:rFonts w:ascii="Calibri" w:hAnsi="Calibri"/>
              <w:sz w:val="22"/>
              <w:szCs w:val="22"/>
            </w:rPr>
            <w:fldChar w:fldCharType="end"/>
          </w:r>
        </w:p>
        <w:p w:rsidR="00F364D3" w:rsidRPr="00603101" w:rsidRDefault="000115D1">
          <w:pPr>
            <w:pStyle w:val="Header"/>
            <w:rPr>
              <w:rFonts w:ascii="Calibri" w:hAnsi="Calibri"/>
              <w:b/>
            </w:rPr>
          </w:pPr>
        </w:p>
      </w:tc>
    </w:tr>
  </w:tbl>
  <w:p w:rsidR="00603101" w:rsidRDefault="000115D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611BE1"/>
    <w:multiLevelType w:val="hybridMultilevel"/>
    <w:tmpl w:val="EC0C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5A4B00"/>
    <w:multiLevelType w:val="hybridMultilevel"/>
    <w:tmpl w:val="C58C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166368"/>
    <w:multiLevelType w:val="multilevel"/>
    <w:tmpl w:val="AA0E6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3ACF4F7C"/>
    <w:multiLevelType w:val="multilevel"/>
    <w:tmpl w:val="184EEE5A"/>
    <w:lvl w:ilvl="0">
      <w:start w:val="3"/>
      <w:numFmt w:val="decimal"/>
      <w:lvlText w:val="%1"/>
      <w:lvlJc w:val="left"/>
      <w:pPr>
        <w:ind w:left="375" w:hanging="375"/>
      </w:pPr>
      <w:rPr>
        <w:rFonts w:hint="default"/>
      </w:rPr>
    </w:lvl>
    <w:lvl w:ilvl="1">
      <w:start w:val="1"/>
      <w:numFmt w:val="decimal"/>
      <w:lvlText w:val="%1.%2"/>
      <w:lvlJc w:val="left"/>
      <w:pPr>
        <w:ind w:left="736" w:hanging="375"/>
      </w:pPr>
      <w:rPr>
        <w:rFonts w:hint="default"/>
      </w:rPr>
    </w:lvl>
    <w:lvl w:ilvl="2">
      <w:start w:val="1"/>
      <w:numFmt w:val="decimal"/>
      <w:lvlText w:val="%1.%2.%3"/>
      <w:lvlJc w:val="left"/>
      <w:pPr>
        <w:ind w:left="1442" w:hanging="720"/>
      </w:pPr>
      <w:rPr>
        <w:rFonts w:hint="default"/>
      </w:rPr>
    </w:lvl>
    <w:lvl w:ilvl="3">
      <w:start w:val="1"/>
      <w:numFmt w:val="decimal"/>
      <w:lvlText w:val="%1.%2.%3.%4"/>
      <w:lvlJc w:val="left"/>
      <w:pPr>
        <w:ind w:left="2163" w:hanging="1080"/>
      </w:pPr>
      <w:rPr>
        <w:rFonts w:hint="default"/>
      </w:rPr>
    </w:lvl>
    <w:lvl w:ilvl="4">
      <w:start w:val="1"/>
      <w:numFmt w:val="decimal"/>
      <w:lvlText w:val="%1.%2.%3.%4.%5"/>
      <w:lvlJc w:val="left"/>
      <w:pPr>
        <w:ind w:left="2524" w:hanging="1080"/>
      </w:pPr>
      <w:rPr>
        <w:rFonts w:hint="default"/>
      </w:rPr>
    </w:lvl>
    <w:lvl w:ilvl="5">
      <w:start w:val="1"/>
      <w:numFmt w:val="decimal"/>
      <w:lvlText w:val="%1.%2.%3.%4.%5.%6"/>
      <w:lvlJc w:val="left"/>
      <w:pPr>
        <w:ind w:left="3245" w:hanging="1440"/>
      </w:pPr>
      <w:rPr>
        <w:rFonts w:hint="default"/>
      </w:rPr>
    </w:lvl>
    <w:lvl w:ilvl="6">
      <w:start w:val="1"/>
      <w:numFmt w:val="decimal"/>
      <w:lvlText w:val="%1.%2.%3.%4.%5.%6.%7"/>
      <w:lvlJc w:val="left"/>
      <w:pPr>
        <w:ind w:left="3606" w:hanging="1440"/>
      </w:pPr>
      <w:rPr>
        <w:rFonts w:hint="default"/>
      </w:rPr>
    </w:lvl>
    <w:lvl w:ilvl="7">
      <w:start w:val="1"/>
      <w:numFmt w:val="decimal"/>
      <w:lvlText w:val="%1.%2.%3.%4.%5.%6.%7.%8"/>
      <w:lvlJc w:val="left"/>
      <w:pPr>
        <w:ind w:left="4327" w:hanging="1800"/>
      </w:pPr>
      <w:rPr>
        <w:rFonts w:hint="default"/>
      </w:rPr>
    </w:lvl>
    <w:lvl w:ilvl="8">
      <w:start w:val="1"/>
      <w:numFmt w:val="decimal"/>
      <w:lvlText w:val="%1.%2.%3.%4.%5.%6.%7.%8.%9"/>
      <w:lvlJc w:val="left"/>
      <w:pPr>
        <w:ind w:left="5048" w:hanging="2160"/>
      </w:pPr>
      <w:rPr>
        <w:rFonts w:hint="default"/>
      </w:rPr>
    </w:lvl>
  </w:abstractNum>
  <w:abstractNum w:abstractNumId="4">
    <w:nsid w:val="3B003A68"/>
    <w:multiLevelType w:val="multilevel"/>
    <w:tmpl w:val="D62A88B0"/>
    <w:lvl w:ilvl="0">
      <w:start w:val="4"/>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nsid w:val="44537290"/>
    <w:multiLevelType w:val="hybridMultilevel"/>
    <w:tmpl w:val="50DC76C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1E91819"/>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abstractNum w:abstractNumId="7">
    <w:nsid w:val="5FF91E67"/>
    <w:multiLevelType w:val="multilevel"/>
    <w:tmpl w:val="0409001F"/>
    <w:lvl w:ilvl="0">
      <w:start w:val="1"/>
      <w:numFmt w:val="decimal"/>
      <w:lvlText w:val="%1."/>
      <w:lvlJc w:val="left"/>
      <w:pPr>
        <w:tabs>
          <w:tab w:val="num" w:pos="361"/>
        </w:tabs>
        <w:ind w:left="361" w:hanging="360"/>
      </w:pPr>
    </w:lvl>
    <w:lvl w:ilvl="1">
      <w:start w:val="1"/>
      <w:numFmt w:val="decimal"/>
      <w:lvlText w:val="%1.%2."/>
      <w:lvlJc w:val="left"/>
      <w:pPr>
        <w:tabs>
          <w:tab w:val="num" w:pos="793"/>
        </w:tabs>
        <w:ind w:left="793" w:hanging="432"/>
      </w:pPr>
    </w:lvl>
    <w:lvl w:ilvl="2">
      <w:start w:val="1"/>
      <w:numFmt w:val="decimal"/>
      <w:lvlText w:val="%1.%2.%3."/>
      <w:lvlJc w:val="left"/>
      <w:pPr>
        <w:tabs>
          <w:tab w:val="num" w:pos="1441"/>
        </w:tabs>
        <w:ind w:left="1225" w:hanging="504"/>
      </w:pPr>
    </w:lvl>
    <w:lvl w:ilvl="3">
      <w:start w:val="1"/>
      <w:numFmt w:val="decimal"/>
      <w:lvlText w:val="%1.%2.%3.%4."/>
      <w:lvlJc w:val="left"/>
      <w:pPr>
        <w:tabs>
          <w:tab w:val="num" w:pos="1801"/>
        </w:tabs>
        <w:ind w:left="1729" w:hanging="648"/>
      </w:pPr>
    </w:lvl>
    <w:lvl w:ilvl="4">
      <w:start w:val="1"/>
      <w:numFmt w:val="decimal"/>
      <w:lvlText w:val="%1.%2.%3.%4.%5."/>
      <w:lvlJc w:val="left"/>
      <w:pPr>
        <w:tabs>
          <w:tab w:val="num" w:pos="2521"/>
        </w:tabs>
        <w:ind w:left="2233" w:hanging="792"/>
      </w:pPr>
    </w:lvl>
    <w:lvl w:ilvl="5">
      <w:start w:val="1"/>
      <w:numFmt w:val="decimal"/>
      <w:lvlText w:val="%1.%2.%3.%4.%5.%6."/>
      <w:lvlJc w:val="left"/>
      <w:pPr>
        <w:tabs>
          <w:tab w:val="num" w:pos="2881"/>
        </w:tabs>
        <w:ind w:left="2737" w:hanging="936"/>
      </w:pPr>
    </w:lvl>
    <w:lvl w:ilvl="6">
      <w:start w:val="1"/>
      <w:numFmt w:val="decimal"/>
      <w:lvlText w:val="%1.%2.%3.%4.%5.%6.%7."/>
      <w:lvlJc w:val="left"/>
      <w:pPr>
        <w:tabs>
          <w:tab w:val="num" w:pos="3601"/>
        </w:tabs>
        <w:ind w:left="3241" w:hanging="1080"/>
      </w:pPr>
    </w:lvl>
    <w:lvl w:ilvl="7">
      <w:start w:val="1"/>
      <w:numFmt w:val="decimal"/>
      <w:lvlText w:val="%1.%2.%3.%4.%5.%6.%7.%8."/>
      <w:lvlJc w:val="left"/>
      <w:pPr>
        <w:tabs>
          <w:tab w:val="num" w:pos="3961"/>
        </w:tabs>
        <w:ind w:left="3745" w:hanging="1224"/>
      </w:pPr>
    </w:lvl>
    <w:lvl w:ilvl="8">
      <w:start w:val="1"/>
      <w:numFmt w:val="decimal"/>
      <w:lvlText w:val="%1.%2.%3.%4.%5.%6.%7.%8.%9."/>
      <w:lvlJc w:val="left"/>
      <w:pPr>
        <w:tabs>
          <w:tab w:val="num" w:pos="4681"/>
        </w:tabs>
        <w:ind w:left="4321" w:hanging="1440"/>
      </w:pPr>
    </w:lvl>
  </w:abstractNum>
  <w:num w:numId="1">
    <w:abstractNumId w:val="6"/>
  </w:num>
  <w:num w:numId="2">
    <w:abstractNumId w:val="5"/>
  </w:num>
  <w:num w:numId="3">
    <w:abstractNumId w:val="0"/>
  </w:num>
  <w:num w:numId="4">
    <w:abstractNumId w:val="2"/>
  </w:num>
  <w:num w:numId="5">
    <w:abstractNumId w:val="1"/>
  </w:num>
  <w:num w:numId="6">
    <w:abstractNumId w:val="7"/>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grammar="clean"/>
  <w:defaultTabStop w:val="720"/>
  <w:characterSpacingControl w:val="doNotCompress"/>
  <w:footnotePr>
    <w:footnote w:id="-1"/>
    <w:footnote w:id="0"/>
  </w:footnotePr>
  <w:endnotePr>
    <w:endnote w:id="-1"/>
    <w:endnote w:id="0"/>
  </w:endnotePr>
  <w:compat/>
  <w:rsids>
    <w:rsidRoot w:val="003C46D8"/>
    <w:rsid w:val="000115D1"/>
    <w:rsid w:val="000F3275"/>
    <w:rsid w:val="000F72C9"/>
    <w:rsid w:val="00135DC1"/>
    <w:rsid w:val="001461F0"/>
    <w:rsid w:val="00160F81"/>
    <w:rsid w:val="00166035"/>
    <w:rsid w:val="0017213E"/>
    <w:rsid w:val="001E461F"/>
    <w:rsid w:val="00222D6B"/>
    <w:rsid w:val="002F1E74"/>
    <w:rsid w:val="00316EB1"/>
    <w:rsid w:val="00341DE2"/>
    <w:rsid w:val="003C46D8"/>
    <w:rsid w:val="00523B78"/>
    <w:rsid w:val="006351EE"/>
    <w:rsid w:val="006E1977"/>
    <w:rsid w:val="007059B6"/>
    <w:rsid w:val="007279E2"/>
    <w:rsid w:val="00762FEA"/>
    <w:rsid w:val="007A59D1"/>
    <w:rsid w:val="007D7368"/>
    <w:rsid w:val="007D76EF"/>
    <w:rsid w:val="008029D2"/>
    <w:rsid w:val="00853F77"/>
    <w:rsid w:val="0095276D"/>
    <w:rsid w:val="00A96603"/>
    <w:rsid w:val="00AF50E6"/>
    <w:rsid w:val="00C06E8D"/>
    <w:rsid w:val="00C10E33"/>
    <w:rsid w:val="00CC3B45"/>
    <w:rsid w:val="00CC6F79"/>
    <w:rsid w:val="00CD325B"/>
    <w:rsid w:val="00D019F7"/>
    <w:rsid w:val="00D1174F"/>
    <w:rsid w:val="00DF2C87"/>
    <w:rsid w:val="00E51BC2"/>
    <w:rsid w:val="00E9619E"/>
    <w:rsid w:val="00EA604D"/>
    <w:rsid w:val="00FC004E"/>
    <w:rsid w:val="00FC05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1224" w:hanging="50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B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C46D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3C46D8"/>
    <w:pPr>
      <w:tabs>
        <w:tab w:val="center" w:pos="4680"/>
        <w:tab w:val="right" w:pos="9360"/>
      </w:tabs>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3C46D8"/>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C46D8"/>
    <w:rPr>
      <w:sz w:val="16"/>
      <w:szCs w:val="16"/>
    </w:rPr>
  </w:style>
  <w:style w:type="paragraph" w:styleId="CommentText">
    <w:name w:val="annotation text"/>
    <w:basedOn w:val="Normal"/>
    <w:link w:val="CommentTextChar"/>
    <w:uiPriority w:val="99"/>
    <w:semiHidden/>
    <w:unhideWhenUsed/>
    <w:rsid w:val="003C46D8"/>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3C46D8"/>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3C46D8"/>
    <w:rPr>
      <w:rFonts w:ascii="Tahoma" w:hAnsi="Tahoma" w:cs="Tahoma"/>
      <w:sz w:val="16"/>
      <w:szCs w:val="16"/>
    </w:rPr>
  </w:style>
  <w:style w:type="character" w:customStyle="1" w:styleId="BalloonTextChar">
    <w:name w:val="Balloon Text Char"/>
    <w:basedOn w:val="DefaultParagraphFont"/>
    <w:link w:val="BalloonText"/>
    <w:uiPriority w:val="99"/>
    <w:semiHidden/>
    <w:rsid w:val="003C46D8"/>
    <w:rPr>
      <w:rFonts w:ascii="Tahoma" w:hAnsi="Tahoma" w:cs="Tahoma"/>
      <w:sz w:val="16"/>
      <w:szCs w:val="16"/>
    </w:rPr>
  </w:style>
  <w:style w:type="paragraph" w:styleId="ListParagraph">
    <w:name w:val="List Paragraph"/>
    <w:basedOn w:val="Normal"/>
    <w:uiPriority w:val="34"/>
    <w:qFormat/>
    <w:rsid w:val="003C46D8"/>
    <w:pPr>
      <w:ind w:left="720"/>
      <w:contextualSpacing/>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6E1977"/>
    <w:pPr>
      <w:tabs>
        <w:tab w:val="center" w:pos="4680"/>
        <w:tab w:val="right" w:pos="9360"/>
      </w:tabs>
    </w:pPr>
  </w:style>
  <w:style w:type="character" w:customStyle="1" w:styleId="FooterChar">
    <w:name w:val="Footer Char"/>
    <w:basedOn w:val="DefaultParagraphFont"/>
    <w:link w:val="Footer"/>
    <w:uiPriority w:val="99"/>
    <w:rsid w:val="006E1977"/>
  </w:style>
  <w:style w:type="paragraph" w:styleId="CommentSubject">
    <w:name w:val="annotation subject"/>
    <w:basedOn w:val="CommentText"/>
    <w:next w:val="CommentText"/>
    <w:link w:val="CommentSubjectChar"/>
    <w:uiPriority w:val="99"/>
    <w:semiHidden/>
    <w:unhideWhenUsed/>
    <w:rsid w:val="00160F81"/>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160F8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BD4907-2A51-4388-855C-AA7869B2C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Lam</dc:creator>
  <cp:keywords/>
  <dc:description/>
  <cp:lastModifiedBy>Anne</cp:lastModifiedBy>
  <cp:revision>27</cp:revision>
  <dcterms:created xsi:type="dcterms:W3CDTF">2015-02-15T07:29:00Z</dcterms:created>
  <dcterms:modified xsi:type="dcterms:W3CDTF">2015-02-15T23:08:00Z</dcterms:modified>
</cp:coreProperties>
</file>